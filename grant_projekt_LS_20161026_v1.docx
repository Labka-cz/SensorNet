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F19" w:rsidRDefault="00D57F19">
      <w:pPr>
        <w:pStyle w:val="Title"/>
        <w:rPr>
          <w:ins w:id="0" w:author="Suk, Ladislav, Vodafone CZ" w:date="2016-10-26T11:24:00Z"/>
        </w:rPr>
      </w:pPr>
    </w:p>
    <w:p w:rsidR="001F4584" w:rsidRDefault="00F5157C">
      <w:pPr>
        <w:pStyle w:val="Title"/>
        <w:rPr>
          <w:rFonts w:hint="eastAsia"/>
        </w:rPr>
      </w:pPr>
      <w:del w:id="1" w:author="Suk, Ladislav, Vodafone CZ" w:date="2016-10-26T19:13:00Z">
        <w:r w:rsidDel="003364BC">
          <w:delText xml:space="preserve">Univerzální </w:delText>
        </w:r>
      </w:del>
      <w:r>
        <w:t>Městská Senzorická Síť</w:t>
      </w:r>
    </w:p>
    <w:p w:rsidR="00D57F19" w:rsidRDefault="00D57F19" w:rsidP="00100746">
      <w:pPr>
        <w:pStyle w:val="Heading1"/>
        <w:jc w:val="both"/>
        <w:rPr>
          <w:ins w:id="2" w:author="Suk, Ladislav, Vodafone CZ" w:date="2016-10-26T11:24:00Z"/>
        </w:rPr>
        <w:pPrChange w:id="3" w:author="Suk, Ladislav, Vodafone CZ" w:date="2016-10-26T09:47:00Z">
          <w:pPr>
            <w:pStyle w:val="Heading1"/>
          </w:pPr>
        </w:pPrChange>
      </w:pPr>
    </w:p>
    <w:p w:rsidR="001F4584" w:rsidRDefault="00F5157C" w:rsidP="00100746">
      <w:pPr>
        <w:pStyle w:val="Heading1"/>
        <w:jc w:val="both"/>
        <w:rPr>
          <w:rFonts w:hint="eastAsia"/>
        </w:rPr>
        <w:pPrChange w:id="4" w:author="Suk, Ladislav, Vodafone CZ" w:date="2016-10-26T09:47:00Z">
          <w:pPr>
            <w:pStyle w:val="Heading1"/>
          </w:pPr>
        </w:pPrChange>
      </w:pPr>
      <w:r>
        <w:t>Záměr projektu</w:t>
      </w:r>
    </w:p>
    <w:p w:rsidR="00000000" w:rsidRPr="00100746" w:rsidRDefault="003D4E68" w:rsidP="00BE54F1">
      <w:pPr>
        <w:pStyle w:val="BodyText"/>
        <w:ind w:firstLine="432"/>
        <w:jc w:val="both"/>
        <w:rPr>
          <w:ins w:id="5" w:author="Suk, Ladislav, Vodafone CZ" w:date="2016-10-26T09:41:00Z"/>
          <w:rPrChange w:id="6" w:author="Suk, Ladislav, Vodafone CZ" w:date="2016-10-26T09:45:00Z">
            <w:rPr>
              <w:ins w:id="7" w:author="Suk, Ladislav, Vodafone CZ" w:date="2016-10-26T09:41:00Z"/>
              <w:lang w:val="en-US"/>
            </w:rPr>
          </w:rPrChange>
        </w:rPr>
        <w:pPrChange w:id="8" w:author="Suk, Ladislav, Vodafone CZ" w:date="2016-10-26T11:37:00Z">
          <w:pPr>
            <w:pStyle w:val="BodyText"/>
            <w:numPr>
              <w:numId w:val="4"/>
            </w:numPr>
            <w:tabs>
              <w:tab w:val="num" w:pos="720"/>
            </w:tabs>
            <w:ind w:left="720" w:hanging="360"/>
          </w:pPr>
        </w:pPrChange>
      </w:pPr>
      <w:commentRangeStart w:id="9"/>
      <w:ins w:id="10" w:author="Suk, Ladislav, Vodafone CZ" w:date="2016-10-26T09:41:00Z">
        <w:r w:rsidRPr="003D4E68">
          <w:t xml:space="preserve">Stav životního prostředí na Ostravsku má přímý dopad na lidské životy, zdraví dětí </w:t>
        </w:r>
        <w:r>
          <w:t xml:space="preserve">a ročně stojí stovky miliónů. </w:t>
        </w:r>
        <w:r w:rsidRPr="003D4E68">
          <w:t>Vnímáme potřebu integrace a získávaní aktuálních, transparentně dostupných dat.</w:t>
        </w:r>
        <w:r>
          <w:t xml:space="preserve"> </w:t>
        </w:r>
      </w:ins>
      <w:ins w:id="11" w:author="Suk, Ladislav, Vodafone CZ" w:date="2016-10-26T09:43:00Z">
        <w:r>
          <w:t>Chceme vytvořit</w:t>
        </w:r>
      </w:ins>
      <w:ins w:id="12" w:author="Suk, Ladislav, Vodafone CZ" w:date="2016-10-26T09:41:00Z">
        <w:r w:rsidRPr="003D4E68">
          <w:t xml:space="preserve"> otevřenou platformu využitelnou statní správou, neziskovým sektor, komerční sférou i koncovými uživateli.</w:t>
        </w:r>
      </w:ins>
      <w:ins w:id="13" w:author="Suk, Ladislav, Vodafone CZ" w:date="2016-10-26T09:42:00Z">
        <w:r w:rsidRPr="00100746">
          <w:rPr>
            <w:rPrChange w:id="14" w:author="Suk, Ladislav, Vodafone CZ" w:date="2016-10-26T09:46:00Z">
              <w:rPr>
                <w:lang w:val="en-US"/>
              </w:rPr>
            </w:rPrChange>
          </w:rPr>
          <w:t xml:space="preserve"> </w:t>
        </w:r>
      </w:ins>
      <w:ins w:id="15" w:author="Suk, Ladislav, Vodafone CZ" w:date="2016-10-26T09:43:00Z">
        <w:r w:rsidRPr="00100746">
          <w:rPr>
            <w:rPrChange w:id="16" w:author="Suk, Ladislav, Vodafone CZ" w:date="2016-10-26T09:46:00Z">
              <w:rPr>
                <w:lang w:val="en-US"/>
              </w:rPr>
            </w:rPrChange>
          </w:rPr>
          <w:t>Využití p</w:t>
        </w:r>
      </w:ins>
      <w:ins w:id="17" w:author="Suk, Ladislav, Vodafone CZ" w:date="2016-10-26T09:41:00Z">
        <w:r>
          <w:t>okročilé</w:t>
        </w:r>
        <w:r w:rsidRPr="003D4E68">
          <w:t xml:space="preserve"> </w:t>
        </w:r>
        <w:r>
          <w:t>umělé</w:t>
        </w:r>
        <w:r w:rsidRPr="003D4E68">
          <w:t xml:space="preserve"> inteligence </w:t>
        </w:r>
        <w:r>
          <w:t>umožní</w:t>
        </w:r>
        <w:r w:rsidRPr="003D4E68">
          <w:t xml:space="preserve"> zpracování a analýzu dat v reálném čase</w:t>
        </w:r>
        <w:r w:rsidR="00845895">
          <w:t xml:space="preserve"> a</w:t>
        </w:r>
      </w:ins>
      <w:ins w:id="18" w:author="Suk, Ladislav, Vodafone CZ" w:date="2016-10-26T09:42:00Z">
        <w:r w:rsidR="00845895">
          <w:t xml:space="preserve"> n</w:t>
        </w:r>
      </w:ins>
      <w:ins w:id="19" w:author="Suk, Ladislav, Vodafone CZ" w:date="2016-10-26T09:41:00Z">
        <w:r w:rsidRPr="003D4E68">
          <w:t>a základě těchto informací můžou zainteresované strany změnit svoje chování s pozitivním dopadem na životní prostředí, kvalitu živ</w:t>
        </w:r>
        <w:r w:rsidR="00100746">
          <w:t xml:space="preserve">ota a snížení nákladů. Řešení může být dále </w:t>
        </w:r>
        <w:r w:rsidRPr="003D4E68">
          <w:t>škálovatelné z Ostravska i do jiných regionů.</w:t>
        </w:r>
      </w:ins>
      <w:commentRangeEnd w:id="9"/>
      <w:ins w:id="20" w:author="Suk, Ladislav, Vodafone CZ" w:date="2016-10-26T11:37:00Z">
        <w:r w:rsidR="00BE54F1">
          <w:rPr>
            <w:rStyle w:val="CommentReference"/>
            <w:rFonts w:cs="Mangal"/>
          </w:rPr>
          <w:commentReference w:id="9"/>
        </w:r>
      </w:ins>
    </w:p>
    <w:p w:rsidR="00101101" w:rsidRDefault="001F7B92" w:rsidP="00101101">
      <w:pPr>
        <w:pStyle w:val="BodyText"/>
        <w:ind w:firstLine="709"/>
        <w:jc w:val="both"/>
        <w:rPr>
          <w:ins w:id="21" w:author="Suk, Ladislav, Vodafone CZ" w:date="2016-10-26T09:56:00Z"/>
        </w:rPr>
        <w:pPrChange w:id="22" w:author="Suk, Ladislav, Vodafone CZ" w:date="2016-10-26T10:20:00Z">
          <w:pPr>
            <w:pStyle w:val="BodyText"/>
          </w:pPr>
        </w:pPrChange>
      </w:pPr>
      <w:ins w:id="23" w:author="Suk, Ladislav, Vodafone CZ" w:date="2016-10-26T09:57:00Z">
        <w:r>
          <w:t xml:space="preserve">Projekt je primárně určen pro </w:t>
        </w:r>
        <w:r>
          <w:t>oblast</w:t>
        </w:r>
        <w:r>
          <w:t xml:space="preserve"> s vysokou mírou znečištění ovzduší</w:t>
        </w:r>
        <w:r>
          <w:t xml:space="preserve">. </w:t>
        </w:r>
      </w:ins>
      <w:ins w:id="24" w:author="Suk, Ladislav, Vodafone CZ" w:date="2016-10-26T09:53:00Z">
        <w:r w:rsidR="00845895">
          <w:t xml:space="preserve">Cílem projektu je </w:t>
        </w:r>
        <w:r w:rsidR="00101101">
          <w:t xml:space="preserve">zlepšit </w:t>
        </w:r>
      </w:ins>
      <w:ins w:id="25" w:author="Suk, Ladislav, Vodafone CZ" w:date="2016-10-26T11:48:00Z">
        <w:r w:rsidR="00845895">
          <w:t>ž</w:t>
        </w:r>
        <w:r w:rsidR="00197A24">
          <w:t>ivotní podmínky</w:t>
        </w:r>
      </w:ins>
      <w:ins w:id="26" w:author="Suk, Ladislav, Vodafone CZ" w:date="2016-10-26T09:53:00Z">
        <w:r w:rsidR="00101101">
          <w:t xml:space="preserve"> v</w:t>
        </w:r>
      </w:ins>
      <w:ins w:id="27" w:author="Suk, Ladislav, Vodafone CZ" w:date="2016-10-26T10:18:00Z">
        <w:r w:rsidR="00101101">
          <w:t> </w:t>
        </w:r>
      </w:ins>
      <w:ins w:id="28" w:author="Suk, Ladislav, Vodafone CZ" w:date="2016-10-26T09:53:00Z">
        <w:r w:rsidR="00101101">
          <w:t xml:space="preserve">objektech </w:t>
        </w:r>
      </w:ins>
      <w:ins w:id="29" w:author="Suk, Ladislav, Vodafone CZ" w:date="2016-10-26T10:18:00Z">
        <w:r w:rsidR="00101101">
          <w:t>(mateřské školky</w:t>
        </w:r>
      </w:ins>
      <w:ins w:id="30" w:author="Suk, Ladislav, Vodafone CZ" w:date="2016-10-26T10:20:00Z">
        <w:r w:rsidR="00101101">
          <w:t>, školy</w:t>
        </w:r>
      </w:ins>
      <w:ins w:id="31" w:author="Suk, Ladislav, Vodafone CZ" w:date="2016-10-26T10:18:00Z">
        <w:r w:rsidR="00101101">
          <w:t>, administrativní budovy, rodinné domy apod.)</w:t>
        </w:r>
      </w:ins>
      <w:ins w:id="32" w:author="Suk, Ladislav, Vodafone CZ" w:date="2016-10-26T09:54:00Z">
        <w:r>
          <w:t xml:space="preserve"> </w:t>
        </w:r>
      </w:ins>
      <w:ins w:id="33" w:author="Suk, Ladislav, Vodafone CZ" w:date="2016-10-26T11:48:00Z">
        <w:r w:rsidR="00845895">
          <w:t xml:space="preserve">při </w:t>
        </w:r>
      </w:ins>
      <w:ins w:id="34" w:author="Suk, Ladislav, Vodafone CZ" w:date="2016-10-26T11:52:00Z">
        <w:r w:rsidR="00197A24">
          <w:t>nepříznivých rozptylových podmínkách</w:t>
        </w:r>
      </w:ins>
      <w:ins w:id="35" w:author="Suk, Ladislav, Vodafone CZ" w:date="2016-10-26T11:48:00Z">
        <w:r w:rsidR="00845895">
          <w:t xml:space="preserve"> </w:t>
        </w:r>
      </w:ins>
      <w:ins w:id="36" w:author="Suk, Ladislav, Vodafone CZ" w:date="2016-10-26T09:54:00Z">
        <w:r>
          <w:t xml:space="preserve">a snížit náklady na provoz a údržbu </w:t>
        </w:r>
        <w:r w:rsidR="00B93B1D">
          <w:t>filtrů</w:t>
        </w:r>
      </w:ins>
      <w:ins w:id="37" w:author="Suk, Ladislav, Vodafone CZ" w:date="2016-10-26T10:19:00Z">
        <w:r w:rsidR="00101101">
          <w:t xml:space="preserve"> jemných částic</w:t>
        </w:r>
      </w:ins>
      <w:ins w:id="38" w:author="Suk, Ladislav, Vodafone CZ" w:date="2016-10-26T11:49:00Z">
        <w:r w:rsidR="00845895">
          <w:t xml:space="preserve"> a </w:t>
        </w:r>
        <w:r w:rsidR="00845895">
          <w:t>jednotek pro řízené větrání (dále též VZT)</w:t>
        </w:r>
      </w:ins>
      <w:ins w:id="39" w:author="Suk, Ladislav, Vodafone CZ" w:date="2016-10-26T09:54:00Z">
        <w:r>
          <w:t>. V</w:t>
        </w:r>
      </w:ins>
      <w:ins w:id="40" w:author="Suk, Ladislav, Vodafone CZ" w:date="2016-10-26T09:55:00Z">
        <w:r>
          <w:t> </w:t>
        </w:r>
      </w:ins>
      <w:ins w:id="41" w:author="Suk, Ladislav, Vodafone CZ" w:date="2016-10-26T09:54:00Z">
        <w:r>
          <w:t xml:space="preserve">případě </w:t>
        </w:r>
      </w:ins>
      <w:ins w:id="42" w:author="Suk, Ladislav, Vodafone CZ" w:date="2016-10-26T09:55:00Z">
        <w:r>
          <w:t xml:space="preserve">úspěšné realizace bude možné </w:t>
        </w:r>
      </w:ins>
      <w:ins w:id="43" w:author="Suk, Ladislav, Vodafone CZ" w:date="2016-10-26T10:26:00Z">
        <w:r w:rsidR="007E7F1E">
          <w:t xml:space="preserve">další </w:t>
        </w:r>
      </w:ins>
      <w:ins w:id="44" w:author="Suk, Ladislav, Vodafone CZ" w:date="2016-10-26T09:55:00Z">
        <w:r>
          <w:t>nasazení</w:t>
        </w:r>
      </w:ins>
      <w:ins w:id="45" w:author="Suk, Ladislav, Vodafone CZ" w:date="2016-10-26T10:27:00Z">
        <w:r w:rsidR="007E7F1E">
          <w:t>, formou standardního produktu,</w:t>
        </w:r>
      </w:ins>
      <w:ins w:id="46" w:author="Suk, Ladislav, Vodafone CZ" w:date="2016-10-26T09:55:00Z">
        <w:r>
          <w:t xml:space="preserve"> </w:t>
        </w:r>
      </w:ins>
      <w:ins w:id="47" w:author="Suk, Ladislav, Vodafone CZ" w:date="2016-10-26T10:00:00Z">
        <w:r>
          <w:t>ve spolu</w:t>
        </w:r>
      </w:ins>
      <w:ins w:id="48" w:author="Suk, Ladislav, Vodafone CZ" w:date="2016-10-26T10:15:00Z">
        <w:r w:rsidR="00B93B1D">
          <w:t>pr</w:t>
        </w:r>
      </w:ins>
      <w:ins w:id="49" w:author="Suk, Ladislav, Vodafone CZ" w:date="2016-10-26T10:00:00Z">
        <w:r>
          <w:t xml:space="preserve">áci </w:t>
        </w:r>
      </w:ins>
      <w:ins w:id="50" w:author="Suk, Ladislav, Vodafone CZ" w:date="2016-10-26T11:38:00Z">
        <w:r w:rsidR="00BE54F1">
          <w:t>s</w:t>
        </w:r>
      </w:ins>
      <w:ins w:id="51" w:author="Suk, Ladislav, Vodafone CZ" w:date="2016-10-26T11:39:00Z">
        <w:r w:rsidR="00BE54F1">
          <w:t> </w:t>
        </w:r>
      </w:ins>
      <w:ins w:id="52" w:author="Suk, Ladislav, Vodafone CZ" w:date="2016-10-26T11:38:00Z">
        <w:r w:rsidR="00BE54F1">
          <w:t xml:space="preserve">výrobci </w:t>
        </w:r>
      </w:ins>
      <w:ins w:id="53" w:author="Suk, Ladislav, Vodafone CZ" w:date="2016-10-26T11:39:00Z">
        <w:r w:rsidR="00BE54F1">
          <w:t>jednotek</w:t>
        </w:r>
        <w:r w:rsidR="000508EC">
          <w:t xml:space="preserve"> VZT</w:t>
        </w:r>
        <w:r w:rsidR="00BE54F1">
          <w:t>.</w:t>
        </w:r>
      </w:ins>
    </w:p>
    <w:p w:rsidR="001F7B92" w:rsidRDefault="001F7B92" w:rsidP="001F7B92">
      <w:pPr>
        <w:pStyle w:val="BodyText"/>
        <w:ind w:firstLine="709"/>
        <w:jc w:val="both"/>
        <w:rPr>
          <w:ins w:id="54" w:author="Suk, Ladislav, Vodafone CZ" w:date="2016-10-26T10:28:00Z"/>
        </w:rPr>
        <w:pPrChange w:id="55" w:author="Suk, Ladislav, Vodafone CZ" w:date="2016-10-26T09:58:00Z">
          <w:pPr>
            <w:pStyle w:val="BodyText"/>
          </w:pPr>
        </w:pPrChange>
      </w:pPr>
      <w:ins w:id="56" w:author="Suk, Ladislav, Vodafone CZ" w:date="2016-10-26T09:58:00Z">
        <w:r>
          <w:t xml:space="preserve">Společně s partnery chceme </w:t>
        </w:r>
      </w:ins>
      <w:ins w:id="57" w:author="Suk, Ladislav, Vodafone CZ" w:date="2016-10-26T10:01:00Z">
        <w:r>
          <w:t xml:space="preserve">dále </w:t>
        </w:r>
      </w:ins>
      <w:ins w:id="58" w:author="Suk, Ladislav, Vodafone CZ" w:date="2016-10-26T09:58:00Z">
        <w:r>
          <w:t xml:space="preserve">zlepšit měření kvality ovzduší </w:t>
        </w:r>
      </w:ins>
      <w:ins w:id="59" w:author="Suk, Ladislav, Vodafone CZ" w:date="2016-10-26T10:01:00Z">
        <w:r>
          <w:t>s využitím mobilních technolog</w:t>
        </w:r>
        <w:r w:rsidR="007E7F1E">
          <w:t>ií IoT a vytvořit webový portál a mo</w:t>
        </w:r>
      </w:ins>
      <w:ins w:id="60" w:author="Suk, Ladislav, Vodafone CZ" w:date="2016-10-26T10:28:00Z">
        <w:r w:rsidR="007E7F1E">
          <w:t>bilní</w:t>
        </w:r>
        <w:r w:rsidR="00197A24">
          <w:t xml:space="preserve"> aplikaci pro koncové uživatele.</w:t>
        </w:r>
      </w:ins>
    </w:p>
    <w:p w:rsidR="007E7F1E" w:rsidRDefault="007E7F1E" w:rsidP="001F7B92">
      <w:pPr>
        <w:pStyle w:val="BodyText"/>
        <w:ind w:firstLine="709"/>
        <w:jc w:val="both"/>
        <w:rPr>
          <w:ins w:id="61" w:author="Suk, Ladislav, Vodafone CZ" w:date="2016-10-26T09:58:00Z"/>
        </w:rPr>
        <w:pPrChange w:id="62" w:author="Suk, Ladislav, Vodafone CZ" w:date="2016-10-26T09:58:00Z">
          <w:pPr>
            <w:pStyle w:val="BodyText"/>
          </w:pPr>
        </w:pPrChange>
      </w:pPr>
      <w:ins w:id="63" w:author="Suk, Ladislav, Vodafone CZ" w:date="2016-10-26T10:28:00Z">
        <w:r>
          <w:t xml:space="preserve">V neposlední řadě je cílem projektu ověřit a </w:t>
        </w:r>
      </w:ins>
      <w:ins w:id="64" w:author="Suk, Ladislav, Vodafone CZ" w:date="2016-10-26T10:29:00Z">
        <w:r>
          <w:t xml:space="preserve">případně </w:t>
        </w:r>
      </w:ins>
      <w:ins w:id="65" w:author="Suk, Ladislav, Vodafone CZ" w:date="2016-10-26T10:28:00Z">
        <w:r>
          <w:t>navrhnout zlepšení v</w:t>
        </w:r>
      </w:ins>
      <w:ins w:id="66" w:author="Suk, Ladislav, Vodafone CZ" w:date="2016-10-26T10:29:00Z">
        <w:r>
          <w:t> </w:t>
        </w:r>
      </w:ins>
      <w:ins w:id="67" w:author="Suk, Ladislav, Vodafone CZ" w:date="2016-10-26T10:28:00Z">
        <w:r>
          <w:t xml:space="preserve">oblasti </w:t>
        </w:r>
      </w:ins>
      <w:ins w:id="68" w:author="Suk, Ladislav, Vodafone CZ" w:date="2016-10-26T10:29:00Z">
        <w:r>
          <w:t>bezpečnosti Internetu věcí a jejich připojení do Internetu.</w:t>
        </w:r>
      </w:ins>
    </w:p>
    <w:p w:rsidR="00CB5EB0" w:rsidRDefault="00CB5EB0" w:rsidP="000508EC">
      <w:pPr>
        <w:pStyle w:val="BodyText"/>
        <w:ind w:firstLine="709"/>
        <w:jc w:val="both"/>
        <w:rPr>
          <w:ins w:id="69" w:author="Suk, Ladislav, Vodafone CZ" w:date="2016-10-26T10:47:00Z"/>
        </w:rPr>
        <w:pPrChange w:id="70" w:author="Suk, Ladislav, Vodafone CZ" w:date="2016-10-26T11:40:00Z">
          <w:pPr>
            <w:pStyle w:val="BodyText"/>
          </w:pPr>
        </w:pPrChange>
      </w:pPr>
      <w:ins w:id="71" w:author="Suk, Ladislav, Vodafone CZ" w:date="2016-10-26T10:47:00Z">
        <w:r>
          <w:t xml:space="preserve">V případě úspěšné realizace je dále možné využít hotové řešení pro </w:t>
        </w:r>
      </w:ins>
      <w:ins w:id="72" w:author="Suk, Ladislav, Vodafone CZ" w:date="2016-10-26T10:48:00Z">
        <w:r>
          <w:t>další projekty, jako je například měření hospodaření a kvality vod</w:t>
        </w:r>
      </w:ins>
      <w:ins w:id="73" w:author="Suk, Ladislav, Vodafone CZ" w:date="2016-10-26T11:41:00Z">
        <w:r w:rsidR="000508EC">
          <w:t>y</w:t>
        </w:r>
      </w:ins>
      <w:ins w:id="74" w:author="Suk, Ladislav, Vodafone CZ" w:date="2016-10-26T10:48:00Z">
        <w:r>
          <w:t xml:space="preserve">. </w:t>
        </w:r>
      </w:ins>
    </w:p>
    <w:p w:rsidR="001F4584" w:rsidDel="001F7B92" w:rsidRDefault="00F5157C" w:rsidP="001F7B92">
      <w:pPr>
        <w:pStyle w:val="BodyText"/>
        <w:ind w:firstLine="709"/>
        <w:jc w:val="both"/>
        <w:rPr>
          <w:del w:id="75" w:author="Suk, Ladislav, Vodafone CZ" w:date="2016-10-26T09:58:00Z"/>
          <w:rFonts w:hint="eastAsia"/>
        </w:rPr>
        <w:pPrChange w:id="76" w:author="Suk, Ladislav, Vodafone CZ" w:date="2016-10-26T09:58:00Z">
          <w:pPr>
            <w:pStyle w:val="BodyText"/>
          </w:pPr>
        </w:pPrChange>
      </w:pPr>
      <w:del w:id="77" w:author="Suk, Ladislav, Vodafone CZ" w:date="2016-10-26T09:56:00Z">
        <w:r w:rsidDel="001F7B92">
          <w:delText>Projekt je primárně určen pro města s vysokou mírou znečištění ovzduší</w:delText>
        </w:r>
      </w:del>
      <w:del w:id="78" w:author="Suk, Ladislav, Vodafone CZ" w:date="2016-10-26T09:53:00Z">
        <w:r w:rsidDel="00100746">
          <w:delText>, a p</w:delText>
        </w:r>
      </w:del>
      <w:del w:id="79" w:author="Suk, Ladislav, Vodafone CZ" w:date="2016-10-26T09:57:00Z">
        <w:r w:rsidDel="001F7B92">
          <w:delText xml:space="preserve">ři jeho úspěšné implementaci </w:delText>
        </w:r>
      </w:del>
      <w:del w:id="80" w:author="Suk, Ladislav, Vodafone CZ" w:date="2016-10-26T09:52:00Z">
        <w:r w:rsidDel="00100746">
          <w:delText>by mělo být možno</w:delText>
        </w:r>
      </w:del>
      <w:del w:id="81" w:author="Suk, Ladislav, Vodafone CZ" w:date="2016-10-26T09:57:00Z">
        <w:r w:rsidDel="001F7B92">
          <w:delText xml:space="preserve"> zlepšit životní podmínky například v mateřských školách</w:delText>
        </w:r>
      </w:del>
      <w:del w:id="82" w:author="Suk, Ladislav, Vodafone CZ" w:date="2016-10-26T09:52:00Z">
        <w:r w:rsidDel="00100746">
          <w:delText xml:space="preserve"> či jiných </w:delText>
        </w:r>
      </w:del>
      <w:del w:id="83" w:author="Suk, Ladislav, Vodafone CZ" w:date="2016-10-26T09:57:00Z">
        <w:r w:rsidDel="001F7B92">
          <w:delText>budovách, v nichž je možné ovládat například vzduchotechniku, díky čemuž i za nepříznivých rozptylových podmínek bude možné zachovat v prostorách čistý vzduch</w:delText>
        </w:r>
      </w:del>
      <w:del w:id="84" w:author="Suk, Ladislav, Vodafone CZ" w:date="2016-10-26T09:58:00Z">
        <w:r w:rsidDel="001F7B92">
          <w:delText>Cílem projektu je výzkum a vytvoření platformy pro příjem, zpracování a poskytování dat pocházejících z hardwarových senzorů, ale také těch která je možno získat od poskytovatelů třetích stran.</w:delText>
        </w:r>
      </w:del>
    </w:p>
    <w:p w:rsidR="001F4584" w:rsidDel="003D4E68" w:rsidRDefault="00F5157C" w:rsidP="001F7B92">
      <w:pPr>
        <w:pStyle w:val="BodyText"/>
        <w:ind w:firstLine="709"/>
        <w:jc w:val="both"/>
        <w:rPr>
          <w:del w:id="85" w:author="Suk, Ladislav, Vodafone CZ" w:date="2016-10-26T09:43:00Z"/>
          <w:rFonts w:hint="eastAsia"/>
        </w:rPr>
        <w:pPrChange w:id="86" w:author="Suk, Ladislav, Vodafone CZ" w:date="2016-10-26T09:58:00Z">
          <w:pPr>
            <w:pStyle w:val="BodyText"/>
          </w:pPr>
        </w:pPrChange>
      </w:pPr>
      <w:del w:id="87" w:author="Suk, Ladislav, Vodafone CZ" w:date="2016-10-26T09:43:00Z">
        <w:r w:rsidDel="003D4E68">
          <w:delText>Síť by měla umožňovat data analyzovat, vytvářet z nich logické celky a těmito pak řídit zařízení v reálném světě, nebo zpracovaná data poskytovat pomocí API (Application Programming Interface).</w:delText>
        </w:r>
      </w:del>
    </w:p>
    <w:p w:rsidR="001F4584" w:rsidRDefault="001F4584">
      <w:pPr>
        <w:pStyle w:val="BodyText"/>
        <w:rPr>
          <w:rFonts w:hint="eastAsia"/>
        </w:rPr>
      </w:pPr>
    </w:p>
    <w:p w:rsidR="001F4584" w:rsidRDefault="00F5157C">
      <w:pPr>
        <w:pStyle w:val="Heading1"/>
        <w:rPr>
          <w:rFonts w:hint="eastAsia"/>
        </w:rPr>
      </w:pPr>
      <w:r>
        <w:t>Konkrétní použití</w:t>
      </w:r>
    </w:p>
    <w:p w:rsidR="001F4584" w:rsidRDefault="00F5157C" w:rsidP="001F7B92">
      <w:pPr>
        <w:pStyle w:val="BodyText"/>
        <w:ind w:firstLine="709"/>
        <w:jc w:val="both"/>
        <w:rPr>
          <w:rFonts w:hint="eastAsia"/>
        </w:rPr>
      </w:pPr>
      <w:r>
        <w:t>V rámci projektu bude vytvořena studie proveditelnosti a prototyp infrastruktury, která bude sestávat z několika statických a jednoho mobilního senzoru umístěných ve městě Ostrava</w:t>
      </w:r>
      <w:ins w:id="88" w:author="Suk, Ladislav, Vodafone CZ" w:date="2016-10-26T10:02:00Z">
        <w:r w:rsidR="000508EC">
          <w:t xml:space="preserve">. </w:t>
        </w:r>
      </w:ins>
      <w:del w:id="89" w:author="Suk, Ladislav, Vodafone CZ" w:date="2016-10-26T10:02:00Z">
        <w:r w:rsidDel="001F7B92">
          <w:delText>, d</w:delText>
        </w:r>
      </w:del>
      <w:del w:id="90" w:author="Suk, Ladislav, Vodafone CZ" w:date="2016-10-26T10:17:00Z">
        <w:r w:rsidDel="00101101">
          <w:delText xml:space="preserve">alší </w:delText>
        </w:r>
      </w:del>
      <w:del w:id="91" w:author="Suk, Ladislav, Vodafone CZ" w:date="2016-10-26T10:15:00Z">
        <w:r w:rsidDel="00101101">
          <w:delText xml:space="preserve">data </w:delText>
        </w:r>
      </w:del>
      <w:ins w:id="92" w:author="Suk, Ladislav, Vodafone CZ" w:date="2016-10-26T10:17:00Z">
        <w:r w:rsidR="00101101">
          <w:t xml:space="preserve">Informace </w:t>
        </w:r>
      </w:ins>
      <w:ins w:id="93" w:author="Suk, Ladislav, Vodafone CZ" w:date="2016-10-26T10:03:00Z">
        <w:r w:rsidR="001F7B92">
          <w:t xml:space="preserve">o kvalitě ovzduší </w:t>
        </w:r>
      </w:ins>
      <w:del w:id="94" w:author="Suk, Ladislav, Vodafone CZ" w:date="2016-10-26T10:02:00Z">
        <w:r w:rsidDel="001F7B92">
          <w:delText xml:space="preserve">by měla pocházet ze zdrojů </w:delText>
        </w:r>
      </w:del>
      <w:ins w:id="95" w:author="Suk, Ladislav, Vodafone CZ" w:date="2016-10-26T10:02:00Z">
        <w:r w:rsidR="001F7B92">
          <w:t xml:space="preserve">budeme společně </w:t>
        </w:r>
      </w:ins>
      <w:ins w:id="96" w:author="Suk, Ladislav, Vodafone CZ" w:date="2016-10-26T10:15:00Z">
        <w:r w:rsidR="00101101">
          <w:t xml:space="preserve">se </w:t>
        </w:r>
      </w:ins>
      <w:ins w:id="97" w:author="Suk, Ladislav, Vodafone CZ" w:date="2016-10-26T10:02:00Z">
        <w:r w:rsidR="001F7B92">
          <w:t>společností Čisté nebe</w:t>
        </w:r>
      </w:ins>
      <w:ins w:id="98" w:author="Suk, Ladislav, Vodafone CZ" w:date="2016-10-26T10:03:00Z">
        <w:r w:rsidR="001F7B92">
          <w:t xml:space="preserve"> </w:t>
        </w:r>
      </w:ins>
      <w:ins w:id="99" w:author="Suk, Ladislav, Vodafone CZ" w:date="2016-10-26T10:17:00Z">
        <w:r w:rsidR="00101101">
          <w:t xml:space="preserve">dále </w:t>
        </w:r>
      </w:ins>
      <w:ins w:id="100" w:author="Suk, Ladislav, Vodafone CZ" w:date="2016-10-26T10:03:00Z">
        <w:r w:rsidR="001F7B92">
          <w:t>získávat z</w:t>
        </w:r>
      </w:ins>
      <w:ins w:id="101" w:author="Suk, Ladislav, Vodafone CZ" w:date="2016-10-26T10:04:00Z">
        <w:r w:rsidR="001F7B92">
          <w:t> </w:t>
        </w:r>
      </w:ins>
      <w:ins w:id="102" w:author="Suk, Ladislav, Vodafone CZ" w:date="2016-10-26T10:03:00Z">
        <w:r w:rsidR="001F7B92">
          <w:t xml:space="preserve">aktuálních </w:t>
        </w:r>
      </w:ins>
      <w:ins w:id="103" w:author="Suk, Ladislav, Vodafone CZ" w:date="2016-10-26T10:04:00Z">
        <w:r w:rsidR="001F7B92">
          <w:t>dat</w:t>
        </w:r>
      </w:ins>
      <w:ins w:id="104" w:author="Suk, Ladislav, Vodafone CZ" w:date="2016-10-26T10:02:00Z">
        <w:r w:rsidR="001F7B92">
          <w:t xml:space="preserve"> </w:t>
        </w:r>
      </w:ins>
      <w:del w:id="105" w:author="Suk, Ladislav, Vodafone CZ" w:date="2016-10-26T10:04:00Z">
        <w:r w:rsidDel="001F7B92">
          <w:delText>CHMU (</w:delText>
        </w:r>
      </w:del>
      <w:r>
        <w:t>Českého Hydrometeorologického Ústavu</w:t>
      </w:r>
      <w:ins w:id="106" w:author="Suk, Ladislav, Vodafone CZ" w:date="2016-10-26T10:20:00Z">
        <w:r w:rsidR="00101101">
          <w:t xml:space="preserve"> </w:t>
        </w:r>
      </w:ins>
      <w:del w:id="107" w:author="Suk, Ladislav, Vodafone CZ" w:date="2016-10-26T10:15:00Z">
        <w:r w:rsidDel="00101101">
          <w:delText xml:space="preserve"> : </w:delText>
        </w:r>
        <w:r w:rsidR="00C6146F" w:rsidDel="00101101">
          <w:fldChar w:fldCharType="begin"/>
        </w:r>
        <w:r w:rsidR="00C6146F" w:rsidDel="00101101">
          <w:delInstrText xml:space="preserve"> HYPERLINK "http://portal.chmi.cz/" \h </w:delInstrText>
        </w:r>
        <w:r w:rsidR="00C6146F" w:rsidDel="00101101">
          <w:rPr>
            <w:rFonts w:hint="eastAsia"/>
          </w:rPr>
          <w:fldChar w:fldCharType="separate"/>
        </w:r>
        <w:r w:rsidRPr="001F7B92" w:rsidDel="00101101">
          <w:delText>http://portal.chmi.cz/</w:delText>
        </w:r>
        <w:r w:rsidR="00C6146F" w:rsidRPr="001F7B92" w:rsidDel="00101101">
          <w:fldChar w:fldCharType="end"/>
        </w:r>
      </w:del>
      <w:del w:id="108" w:author="Suk, Ladislav, Vodafone CZ" w:date="2016-10-26T10:04:00Z">
        <w:r w:rsidDel="001F7B92">
          <w:delText>)</w:delText>
        </w:r>
      </w:del>
      <w:del w:id="109" w:author="Suk, Ladislav, Vodafone CZ" w:date="2016-10-26T10:16:00Z">
        <w:r w:rsidDel="00101101">
          <w:delText xml:space="preserve">, případně dalších </w:delText>
        </w:r>
      </w:del>
      <w:ins w:id="110" w:author="Suk, Ladislav, Vodafone CZ" w:date="2016-10-26T10:16:00Z">
        <w:r w:rsidR="00101101">
          <w:t xml:space="preserve">a </w:t>
        </w:r>
      </w:ins>
      <w:r>
        <w:t>zdrojů třetích stran.</w:t>
      </w:r>
      <w:ins w:id="111" w:author="Suk, Ladislav, Vodafone CZ" w:date="2016-10-26T10:33:00Z">
        <w:r w:rsidR="000508EC">
          <w:t xml:space="preserve"> Cílem projektu je zárove</w:t>
        </w:r>
      </w:ins>
      <w:ins w:id="112" w:author="Suk, Ladislav, Vodafone CZ" w:date="2016-10-26T11:42:00Z">
        <w:r w:rsidR="000508EC">
          <w:t>ň</w:t>
        </w:r>
      </w:ins>
      <w:ins w:id="113" w:author="Suk, Ladislav, Vodafone CZ" w:date="2016-10-26T10:33:00Z">
        <w:r w:rsidR="007E7F1E">
          <w:t xml:space="preserve"> otestovat mobilní IoT </w:t>
        </w:r>
      </w:ins>
      <w:ins w:id="114" w:author="Suk, Ladislav, Vodafone CZ" w:date="2016-10-26T10:52:00Z">
        <w:r w:rsidR="00CB5EB0">
          <w:t xml:space="preserve">technologie </w:t>
        </w:r>
      </w:ins>
      <w:ins w:id="115" w:author="Suk, Ladislav, Vodafone CZ" w:date="2016-10-26T10:34:00Z">
        <w:r w:rsidR="007E7F1E">
          <w:t>a měření znečištění v různých výškách nebo zájmových bodech (například hlavní křižovatky v</w:t>
        </w:r>
      </w:ins>
      <w:ins w:id="116" w:author="Suk, Ladislav, Vodafone CZ" w:date="2016-10-26T10:35:00Z">
        <w:r w:rsidR="007E7F1E">
          <w:t> </w:t>
        </w:r>
      </w:ins>
      <w:ins w:id="117" w:author="Suk, Ladislav, Vodafone CZ" w:date="2016-10-26T10:34:00Z">
        <w:r w:rsidR="007E7F1E">
          <w:t xml:space="preserve">době </w:t>
        </w:r>
      </w:ins>
      <w:ins w:id="118" w:author="Suk, Ladislav, Vodafone CZ" w:date="2016-10-26T10:35:00Z">
        <w:r w:rsidR="007E7F1E">
          <w:t xml:space="preserve">dopravní špičky). </w:t>
        </w:r>
      </w:ins>
    </w:p>
    <w:p w:rsidR="001F4584" w:rsidDel="00101101" w:rsidRDefault="001F4584">
      <w:pPr>
        <w:rPr>
          <w:del w:id="119" w:author="Suk, Ladislav, Vodafone CZ" w:date="2016-10-26T10:17:00Z"/>
          <w:rFonts w:hint="eastAsia"/>
        </w:rPr>
      </w:pPr>
    </w:p>
    <w:p w:rsidR="00B61DC2" w:rsidRDefault="00B61DC2" w:rsidP="00845895">
      <w:pPr>
        <w:pStyle w:val="BodyText"/>
        <w:ind w:firstLine="709"/>
        <w:jc w:val="both"/>
        <w:rPr>
          <w:ins w:id="120" w:author="Suk, Ladislav, Vodafone CZ" w:date="2016-10-26T10:47:00Z"/>
        </w:rPr>
      </w:pPr>
      <w:ins w:id="121" w:author="Suk, Ladislav, Vodafone CZ" w:date="2016-10-26T10:36:00Z">
        <w:r>
          <w:t xml:space="preserve">Ke zpracování dat </w:t>
        </w:r>
      </w:ins>
      <w:ins w:id="122" w:author="Suk, Ladislav, Vodafone CZ" w:date="2016-10-26T10:41:00Z">
        <w:r>
          <w:t xml:space="preserve">a aktuálního znečištění ovzduší </w:t>
        </w:r>
      </w:ins>
      <w:ins w:id="123" w:author="Suk, Ladislav, Vodafone CZ" w:date="2016-10-26T10:36:00Z">
        <w:r>
          <w:t xml:space="preserve">bude využita </w:t>
        </w:r>
      </w:ins>
      <w:ins w:id="124" w:author="Suk, Ladislav, Vodafone CZ" w:date="2016-10-26T10:37:00Z">
        <w:r w:rsidRPr="00713209">
          <w:t>p</w:t>
        </w:r>
        <w:r>
          <w:t>okročilá neuronová síť, kter</w:t>
        </w:r>
      </w:ins>
      <w:ins w:id="125" w:author="Suk, Ladislav, Vodafone CZ" w:date="2016-10-26T10:38:00Z">
        <w:r>
          <w:t>á</w:t>
        </w:r>
        <w:r w:rsidRPr="00B61DC2">
          <w:t xml:space="preserve"> umo</w:t>
        </w:r>
        <w:r w:rsidRPr="00B61DC2">
          <w:rPr>
            <w:rFonts w:ascii="Cambria" w:hAnsi="Cambria" w:cs="Cambria"/>
          </w:rPr>
          <w:t>ž</w:t>
        </w:r>
        <w:r w:rsidRPr="00B61DC2">
          <w:t xml:space="preserve">nuje </w:t>
        </w:r>
      </w:ins>
      <w:ins w:id="126" w:author="Suk, Ladislav, Vodafone CZ" w:date="2016-10-26T10:43:00Z">
        <w:r>
          <w:t>přesnější</w:t>
        </w:r>
      </w:ins>
      <w:ins w:id="127" w:author="Suk, Ladislav, Vodafone CZ" w:date="2016-10-26T10:38:00Z">
        <w:r w:rsidRPr="00B61DC2">
          <w:t xml:space="preserve"> </w:t>
        </w:r>
      </w:ins>
      <w:ins w:id="128" w:author="Suk, Ladislav, Vodafone CZ" w:date="2016-10-26T10:41:00Z">
        <w:r>
          <w:t xml:space="preserve">a rychlou </w:t>
        </w:r>
      </w:ins>
      <w:ins w:id="129" w:author="Suk, Ladislav, Vodafone CZ" w:date="2016-10-26T10:38:00Z">
        <w:r w:rsidRPr="00B61DC2">
          <w:t xml:space="preserve">odezvu </w:t>
        </w:r>
        <w:r>
          <w:t xml:space="preserve">a zároveň se </w:t>
        </w:r>
      </w:ins>
      <w:ins w:id="130" w:author="Suk, Ladislav, Vodafone CZ" w:date="2016-10-26T10:43:00Z">
        <w:r>
          <w:t xml:space="preserve">umí </w:t>
        </w:r>
      </w:ins>
      <w:ins w:id="131" w:author="Suk, Ladislav, Vodafone CZ" w:date="2016-10-26T10:38:00Z">
        <w:r>
          <w:t>učit v</w:t>
        </w:r>
      </w:ins>
      <w:ins w:id="132" w:author="Suk, Ladislav, Vodafone CZ" w:date="2016-10-26T10:40:00Z">
        <w:r>
          <w:t> čase.</w:t>
        </w:r>
      </w:ins>
      <w:ins w:id="133" w:author="Suk, Ladislav, Vodafone CZ" w:date="2016-10-26T10:41:00Z">
        <w:r>
          <w:t xml:space="preserve"> </w:t>
        </w:r>
      </w:ins>
      <w:ins w:id="134" w:author="Suk, Ladislav, Vodafone CZ" w:date="2016-10-26T10:44:00Z">
        <w:r>
          <w:t xml:space="preserve"> Neuronové sítě jsou dnes využívány v lékařství , robotice a dalších oblastech.</w:t>
        </w:r>
      </w:ins>
      <w:ins w:id="135" w:author="Suk, Ladislav, Vodafone CZ" w:date="2016-10-26T10:46:00Z">
        <w:r>
          <w:t xml:space="preserve"> </w:t>
        </w:r>
      </w:ins>
    </w:p>
    <w:p w:rsidR="001F4584" w:rsidRDefault="00F5157C" w:rsidP="00345EBE">
      <w:pPr>
        <w:pStyle w:val="BodyText"/>
        <w:ind w:firstLine="709"/>
        <w:jc w:val="both"/>
        <w:rPr>
          <w:rFonts w:hint="eastAsia"/>
        </w:rPr>
      </w:pPr>
      <w:del w:id="136" w:author="Suk, Ladislav, Vodafone CZ" w:date="2016-10-26T10:36:00Z">
        <w:r w:rsidDel="00B61DC2">
          <w:delText>Zpracování dat bude probíhat na serveru</w:delText>
        </w:r>
      </w:del>
      <w:del w:id="137" w:author="Suk, Ladislav, Vodafone CZ" w:date="2016-10-26T10:05:00Z">
        <w:r w:rsidDel="00B93B1D">
          <w:delText xml:space="preserve"> umístěném tak, aby k němu Labka Hackerspace, z.s. měla fyzický přístup</w:delText>
        </w:r>
      </w:del>
      <w:del w:id="138" w:author="Suk, Ladislav, Vodafone CZ" w:date="2016-10-26T10:36:00Z">
        <w:r w:rsidDel="00B61DC2">
          <w:delText xml:space="preserve"> a </w:delText>
        </w:r>
      </w:del>
      <w:ins w:id="139" w:author="Suk, Ladislav, Vodafone CZ" w:date="2016-10-26T10:30:00Z">
        <w:r w:rsidR="007E7F1E">
          <w:t>Na základě této informace bude ovládána jedna vzduchotechnická jednotka v</w:t>
        </w:r>
      </w:ins>
      <w:ins w:id="140" w:author="Suk, Ladislav, Vodafone CZ" w:date="2016-10-26T10:31:00Z">
        <w:r w:rsidR="007E7F1E">
          <w:t> </w:t>
        </w:r>
      </w:ins>
      <w:ins w:id="141" w:author="Suk, Ladislav, Vodafone CZ" w:date="2016-10-26T10:30:00Z">
        <w:r w:rsidR="007E7F1E">
          <w:t xml:space="preserve">mateřské </w:t>
        </w:r>
      </w:ins>
      <w:ins w:id="142" w:author="Suk, Ladislav, Vodafone CZ" w:date="2016-10-26T10:31:00Z">
        <w:r w:rsidR="007E7F1E">
          <w:t>školce nebo</w:t>
        </w:r>
        <w:r w:rsidR="007E7F1E" w:rsidRPr="007E7F1E">
          <w:t xml:space="preserve"> </w:t>
        </w:r>
        <w:r w:rsidR="007E7F1E">
          <w:t>jiném objektu ve správě Statutárního města Ostravy</w:t>
        </w:r>
        <w:r w:rsidR="007E7F1E" w:rsidDel="007E7F1E">
          <w:t xml:space="preserve"> </w:t>
        </w:r>
      </w:ins>
      <w:ins w:id="143" w:author="Suk, Ladislav, Vodafone CZ" w:date="2016-10-26T10:45:00Z">
        <w:r w:rsidR="00B61DC2">
          <w:t xml:space="preserve"> </w:t>
        </w:r>
      </w:ins>
      <w:del w:id="144" w:author="Suk, Ladislav, Vodafone CZ" w:date="2016-10-26T10:30:00Z">
        <w:r w:rsidDel="007E7F1E">
          <w:delText xml:space="preserve">se zpracovávanými daty </w:delText>
        </w:r>
      </w:del>
      <w:del w:id="145" w:author="Suk, Ladislav, Vodafone CZ" w:date="2016-10-26T10:31:00Z">
        <w:r w:rsidDel="007E7F1E">
          <w:delText>bude možné řídit poskytnutý vzorek vzduchotechnick</w:delText>
        </w:r>
      </w:del>
      <w:del w:id="146" w:author="Suk, Ladislav, Vodafone CZ" w:date="2016-10-26T10:06:00Z">
        <w:r w:rsidDel="00B93B1D">
          <w:delText>é aparatury</w:delText>
        </w:r>
      </w:del>
      <w:del w:id="147" w:author="Suk, Ladislav, Vodafone CZ" w:date="2016-10-26T10:05:00Z">
        <w:r w:rsidDel="00B93B1D">
          <w:delText xml:space="preserve"> </w:delText>
        </w:r>
      </w:del>
      <w:del w:id="148" w:author="Suk, Ladislav, Vodafone CZ" w:date="2016-10-26T10:31:00Z">
        <w:r w:rsidDel="007E7F1E">
          <w:delText>umístěn</w:delText>
        </w:r>
      </w:del>
      <w:del w:id="149" w:author="Suk, Ladislav, Vodafone CZ" w:date="2016-10-26T10:06:00Z">
        <w:r w:rsidDel="00B93B1D">
          <w:delText xml:space="preserve">é například </w:delText>
        </w:r>
      </w:del>
      <w:del w:id="150" w:author="Suk, Ladislav, Vodafone CZ" w:date="2016-10-26T10:31:00Z">
        <w:r w:rsidDel="007E7F1E">
          <w:delText>v mateřské škole a nebo jiném objektu ve správě Statutárního města Ostravy.</w:delText>
        </w:r>
      </w:del>
      <w:ins w:id="151" w:author="Suk, Ladislav, Vodafone CZ" w:date="2016-10-26T10:06:00Z">
        <w:r w:rsidR="00B93B1D">
          <w:t xml:space="preserve">Pro vyhodnocení </w:t>
        </w:r>
      </w:ins>
      <w:ins w:id="152" w:author="Suk, Ladislav, Vodafone CZ" w:date="2016-10-26T10:07:00Z">
        <w:r w:rsidR="00B93B1D">
          <w:t>úspěšnosti bude v </w:t>
        </w:r>
      </w:ins>
      <w:ins w:id="153" w:author="Suk, Ladislav, Vodafone CZ" w:date="2016-10-26T10:45:00Z">
        <w:r w:rsidR="00B61DC2">
          <w:t>objektu</w:t>
        </w:r>
      </w:ins>
      <w:ins w:id="154" w:author="Suk, Ladislav, Vodafone CZ" w:date="2016-10-26T10:07:00Z">
        <w:r w:rsidR="00B93B1D">
          <w:t xml:space="preserve"> měřena  kvalita vzduchu </w:t>
        </w:r>
      </w:ins>
      <w:ins w:id="155" w:author="Suk, Ladislav, Vodafone CZ" w:date="2016-10-26T10:09:00Z">
        <w:r w:rsidR="00B93B1D">
          <w:t xml:space="preserve">a úspor energie </w:t>
        </w:r>
      </w:ins>
      <w:ins w:id="156" w:author="Suk, Ladislav, Vodafone CZ" w:date="2016-10-26T10:07:00Z">
        <w:r w:rsidR="00B61DC2">
          <w:t>před a</w:t>
        </w:r>
        <w:r w:rsidR="00B93B1D">
          <w:t xml:space="preserve"> po nasazení regulace</w:t>
        </w:r>
      </w:ins>
      <w:ins w:id="157" w:author="Suk, Ladislav, Vodafone CZ" w:date="2016-10-26T11:44:00Z">
        <w:r w:rsidR="000508EC">
          <w:t xml:space="preserve"> pomocí senzorické sítě</w:t>
        </w:r>
      </w:ins>
      <w:ins w:id="158" w:author="Suk, Ladislav, Vodafone CZ" w:date="2016-10-26T10:07:00Z">
        <w:r w:rsidR="00B93B1D">
          <w:t>.</w:t>
        </w:r>
      </w:ins>
    </w:p>
    <w:p w:rsidR="001F4584" w:rsidDel="00B93B1D" w:rsidRDefault="001F4584" w:rsidP="001F7B92">
      <w:pPr>
        <w:pStyle w:val="BodyText"/>
        <w:ind w:firstLine="709"/>
        <w:jc w:val="both"/>
        <w:rPr>
          <w:del w:id="159" w:author="Suk, Ladislav, Vodafone CZ" w:date="2016-10-26T10:08:00Z"/>
        </w:rPr>
      </w:pPr>
    </w:p>
    <w:p w:rsidR="00B93B1D" w:rsidRDefault="00B93B1D" w:rsidP="001F7B92">
      <w:pPr>
        <w:pStyle w:val="BodyText"/>
        <w:ind w:firstLine="709"/>
        <w:jc w:val="both"/>
        <w:rPr>
          <w:ins w:id="160" w:author="Suk, Ladislav, Vodafone CZ" w:date="2016-10-26T10:08:00Z"/>
          <w:rFonts w:hint="eastAsia"/>
        </w:rPr>
      </w:pPr>
      <w:ins w:id="161" w:author="Suk, Ladislav, Vodafone CZ" w:date="2016-10-26T10:08:00Z">
        <w:r>
          <w:t xml:space="preserve">Koncový uživatelé budou mít přístup na webový portál, kde mohou sledovat </w:t>
        </w:r>
      </w:ins>
      <w:ins w:id="162" w:author="Suk, Ladislav, Vodafone CZ" w:date="2016-10-26T10:12:00Z">
        <w:r>
          <w:t xml:space="preserve">aktuální vyhodnocení kvality vzduchu, </w:t>
        </w:r>
      </w:ins>
      <w:ins w:id="163" w:author="Suk, Ladislav, Vodafone CZ" w:date="2016-10-26T10:08:00Z">
        <w:r>
          <w:t>historii a zlepšení kvality vzduchu v</w:t>
        </w:r>
      </w:ins>
      <w:ins w:id="164" w:author="Suk, Ladislav, Vodafone CZ" w:date="2016-10-26T10:13:00Z">
        <w:r>
          <w:t> </w:t>
        </w:r>
      </w:ins>
      <w:ins w:id="165" w:author="Suk, Ladislav, Vodafone CZ" w:date="2016-10-26T10:08:00Z">
        <w:r>
          <w:t>objektu</w:t>
        </w:r>
      </w:ins>
      <w:ins w:id="166" w:author="Suk, Ladislav, Vodafone CZ" w:date="2016-10-26T10:12:00Z">
        <w:r>
          <w:t xml:space="preserve"> </w:t>
        </w:r>
      </w:ins>
      <w:ins w:id="167" w:author="Suk, Ladislav, Vodafone CZ" w:date="2016-10-26T10:08:00Z">
        <w:r>
          <w:t>a</w:t>
        </w:r>
      </w:ins>
      <w:ins w:id="168" w:author="Suk, Ladislav, Vodafone CZ" w:date="2016-10-26T10:09:00Z">
        <w:r>
          <w:t xml:space="preserve"> poskytovat zpětnou vazbu. Zároveň budou </w:t>
        </w:r>
      </w:ins>
      <w:ins w:id="169" w:author="Suk, Ladislav, Vodafone CZ" w:date="2016-10-26T10:10:00Z">
        <w:r>
          <w:t xml:space="preserve">v případě zájmu </w:t>
        </w:r>
      </w:ins>
      <w:ins w:id="170" w:author="Suk, Ladislav, Vodafone CZ" w:date="2016-10-26T10:09:00Z">
        <w:r>
          <w:t xml:space="preserve">informování pomocí SMS nebo emailů a zhoršení </w:t>
        </w:r>
      </w:ins>
      <w:ins w:id="171" w:author="Suk, Ladislav, Vodafone CZ" w:date="2016-10-26T10:10:00Z">
        <w:r>
          <w:t>kvality</w:t>
        </w:r>
      </w:ins>
      <w:ins w:id="172" w:author="Suk, Ladislav, Vodafone CZ" w:date="2016-10-26T10:09:00Z">
        <w:r>
          <w:t xml:space="preserve"> ovzduší a regulaci jednotek.</w:t>
        </w:r>
      </w:ins>
      <w:ins w:id="173" w:author="Suk, Ladislav, Vodafone CZ" w:date="2016-10-26T10:08:00Z">
        <w:r>
          <w:t xml:space="preserve"> </w:t>
        </w:r>
      </w:ins>
      <w:ins w:id="174" w:author="Suk, Ladislav, Vodafone CZ" w:date="2016-10-26T10:11:00Z">
        <w:r>
          <w:t xml:space="preserve"> Projekt uvažuje i o vytvoření mobilní aplikace, pro rychlé informování uživatelů a </w:t>
        </w:r>
      </w:ins>
      <w:ins w:id="175" w:author="Suk, Ladislav, Vodafone CZ" w:date="2016-10-26T10:12:00Z">
        <w:r>
          <w:t xml:space="preserve">rychlý </w:t>
        </w:r>
      </w:ins>
      <w:ins w:id="176" w:author="Suk, Ladislav, Vodafone CZ" w:date="2016-10-26T10:11:00Z">
        <w:r>
          <w:t>přístup</w:t>
        </w:r>
      </w:ins>
      <w:ins w:id="177" w:author="Suk, Ladislav, Vodafone CZ" w:date="2016-10-26T10:12:00Z">
        <w:r>
          <w:t xml:space="preserve"> k aktuálním informacím.</w:t>
        </w:r>
      </w:ins>
    </w:p>
    <w:p w:rsidR="00B93B1D" w:rsidDel="00B93B1D" w:rsidRDefault="00F5157C" w:rsidP="001F7B92">
      <w:pPr>
        <w:pStyle w:val="BodyText"/>
        <w:ind w:firstLine="709"/>
        <w:jc w:val="both"/>
        <w:rPr>
          <w:del w:id="178" w:author="Suk, Ladislav, Vodafone CZ" w:date="2016-10-26T10:11:00Z"/>
          <w:rFonts w:hint="eastAsia"/>
        </w:rPr>
      </w:pPr>
      <w:del w:id="179" w:author="Suk, Ladislav, Vodafone CZ" w:date="2016-10-26T10:06:00Z">
        <w:r w:rsidDel="00B93B1D">
          <w:delText xml:space="preserve">Zároveň </w:delText>
        </w:r>
      </w:del>
      <w:del w:id="180" w:author="Suk, Ladislav, Vodafone CZ" w:date="2016-10-26T10:08:00Z">
        <w:r w:rsidDel="00B93B1D">
          <w:delText>bude do sítě vstupovat zpětná vazba ze senzoru umístěného v objektu, která bude umožňova</w:delText>
        </w:r>
      </w:del>
      <w:del w:id="181" w:author="Suk, Ladislav, Vodafone CZ" w:date="2016-10-26T10:11:00Z">
        <w:r w:rsidDel="00B93B1D">
          <w:delText>t zpětnou analýzu užitečnosti celého řešení.</w:delText>
        </w:r>
      </w:del>
    </w:p>
    <w:p w:rsidR="001F4584" w:rsidDel="00B93B1D" w:rsidRDefault="00F5157C" w:rsidP="001F7B92">
      <w:pPr>
        <w:pStyle w:val="BodyText"/>
        <w:ind w:firstLine="709"/>
        <w:jc w:val="both"/>
        <w:rPr>
          <w:del w:id="182" w:author="Suk, Ladislav, Vodafone CZ" w:date="2016-10-26T10:11:00Z"/>
          <w:rFonts w:hint="eastAsia"/>
        </w:rPr>
      </w:pPr>
      <w:del w:id="183" w:author="Suk, Ladislav, Vodafone CZ" w:date="2016-10-26T10:11:00Z">
        <w:r w:rsidDel="00B93B1D">
          <w:delText>Dalším vstupem by měl být vstup od uživatelů pomocí mobilní aplikace, případně pomocí webového rozhraní.</w:delText>
        </w:r>
      </w:del>
    </w:p>
    <w:p w:rsidR="001F4584" w:rsidDel="007E7F1E" w:rsidRDefault="001F4584" w:rsidP="001F7B92">
      <w:pPr>
        <w:pStyle w:val="BodyText"/>
        <w:ind w:firstLine="709"/>
        <w:jc w:val="both"/>
        <w:rPr>
          <w:del w:id="184" w:author="Suk, Ladislav, Vodafone CZ" w:date="2016-10-26T10:35:00Z"/>
          <w:rFonts w:hint="eastAsia"/>
        </w:rPr>
      </w:pPr>
    </w:p>
    <w:p w:rsidR="001F4584" w:rsidDel="007E7F1E" w:rsidRDefault="00F5157C" w:rsidP="001F7B92">
      <w:pPr>
        <w:pStyle w:val="BodyText"/>
        <w:ind w:firstLine="709"/>
        <w:jc w:val="both"/>
        <w:rPr>
          <w:del w:id="185" w:author="Suk, Ladislav, Vodafone CZ" w:date="2016-10-26T10:35:00Z"/>
          <w:rFonts w:hint="eastAsia"/>
        </w:rPr>
      </w:pPr>
      <w:del w:id="186" w:author="Suk, Ladislav, Vodafone CZ" w:date="2016-10-26T10:35:00Z">
        <w:r w:rsidDel="007E7F1E">
          <w:delText>Vzhledem k tomu, že analýza dat bude postavena na principu sebe učící se neuronové sítě, vstupy zpětné vazby jsou mimořádně důležité nejen pro posouzení účinnosti řízení, ale také pro další učení a zdokonalovaní systému.</w:delText>
        </w:r>
      </w:del>
    </w:p>
    <w:p w:rsidR="001F4584" w:rsidDel="00CB5EB0" w:rsidRDefault="001F4584" w:rsidP="001F7B92">
      <w:pPr>
        <w:pStyle w:val="BodyText"/>
        <w:ind w:firstLine="709"/>
        <w:jc w:val="both"/>
        <w:rPr>
          <w:del w:id="187" w:author="Suk, Ladislav, Vodafone CZ" w:date="2016-10-26T10:50:00Z"/>
          <w:rFonts w:hint="eastAsia"/>
        </w:rPr>
      </w:pPr>
    </w:p>
    <w:p w:rsidR="001F4584" w:rsidDel="00CB5EB0" w:rsidRDefault="00F5157C" w:rsidP="001F7B92">
      <w:pPr>
        <w:pStyle w:val="BodyText"/>
        <w:ind w:firstLine="709"/>
        <w:jc w:val="both"/>
        <w:rPr>
          <w:del w:id="188" w:author="Suk, Ladislav, Vodafone CZ" w:date="2016-10-26T10:50:00Z"/>
          <w:rFonts w:hint="eastAsia"/>
        </w:rPr>
      </w:pPr>
      <w:commentRangeStart w:id="189"/>
      <w:del w:id="190" w:author="Suk, Ladislav, Vodafone CZ" w:date="2016-10-26T10:50:00Z">
        <w:r w:rsidRPr="001F7B92" w:rsidDel="00CB5EB0">
          <w:rPr>
            <w:rPrChange w:id="191" w:author="Suk, Ladislav, Vodafone CZ" w:date="2016-10-26T10:04:00Z">
              <w:rPr>
                <w:highlight w:val="yellow"/>
              </w:rPr>
            </w:rPrChange>
          </w:rPr>
          <w:delText>Nutno podotknout, že právě neurální síť bude zřejmě nejsložitější, ale také nejdůležitější částí projektu, poněvadž samotný přenos dat ze senzorů a vlastně  i samotné řízení například klimatizací jsou pouze možné use-case,  nikoliv však jediné možné.Správně navrženou neuronovou síť můžeme přirovnat k mozku, zatímco ostatní části jsou “pouze” očima a rukama celé sítě.</w:delText>
        </w:r>
        <w:commentRangeEnd w:id="189"/>
        <w:r w:rsidDel="00CB5EB0">
          <w:commentReference w:id="189"/>
        </w:r>
      </w:del>
    </w:p>
    <w:p w:rsidR="001F4584" w:rsidDel="00CB5EB0" w:rsidRDefault="001F4584" w:rsidP="001F7B92">
      <w:pPr>
        <w:pStyle w:val="BodyText"/>
        <w:ind w:firstLine="709"/>
        <w:jc w:val="both"/>
        <w:rPr>
          <w:del w:id="192" w:author="Suk, Ladislav, Vodafone CZ" w:date="2016-10-26T10:50:00Z"/>
          <w:rFonts w:hint="eastAsia"/>
        </w:rPr>
      </w:pPr>
    </w:p>
    <w:p w:rsidR="001F4584" w:rsidDel="00CB5EB0" w:rsidRDefault="00F5157C" w:rsidP="001F7B92">
      <w:pPr>
        <w:pStyle w:val="BodyText"/>
        <w:ind w:firstLine="709"/>
        <w:jc w:val="both"/>
        <w:rPr>
          <w:del w:id="193" w:author="Suk, Ladislav, Vodafone CZ" w:date="2016-10-26T10:51:00Z"/>
          <w:rFonts w:hint="eastAsia"/>
        </w:rPr>
      </w:pPr>
      <w:del w:id="194" w:author="Suk, Ladislav, Vodafone CZ" w:date="2016-10-26T10:51:00Z">
        <w:r w:rsidDel="00CB5EB0">
          <w:delText xml:space="preserve">V rámci vzniku prototypu bude probíhat výzkum a možnosti aplikace NB-IoT modulu, možností a typů na trhu dostupných senzorů (Prachové částice PM2.5, PM10, O3, CO2 a dalších), logického zpracování (neuronová síť) a zpřístupnění datových struktur (API), stejně jako možností řízení klimatizačních jednotek (driver, HW). </w:delText>
        </w:r>
      </w:del>
    </w:p>
    <w:p w:rsidR="001F4584" w:rsidDel="00CB5EB0" w:rsidRDefault="001F4584" w:rsidP="001F7B92">
      <w:pPr>
        <w:pStyle w:val="BodyText"/>
        <w:ind w:firstLine="709"/>
        <w:jc w:val="both"/>
        <w:rPr>
          <w:del w:id="195" w:author="Suk, Ladislav, Vodafone CZ" w:date="2016-10-26T10:53:00Z"/>
          <w:rFonts w:hint="eastAsia"/>
        </w:rPr>
      </w:pPr>
    </w:p>
    <w:p w:rsidR="001F4584" w:rsidRDefault="00F5157C" w:rsidP="001F7B92">
      <w:pPr>
        <w:pStyle w:val="BodyText"/>
        <w:ind w:firstLine="709"/>
        <w:jc w:val="both"/>
        <w:rPr>
          <w:ins w:id="196" w:author="Suk, Ladislav, Vodafone CZ" w:date="2016-10-26T10:53:00Z"/>
        </w:rPr>
      </w:pPr>
      <w:r>
        <w:t>Důležitou částí projektu bude také výzkum zabezpečení celého technologického řešení, jakožto i jeho jednotlivých dílčích prvků, stejně jako autentizace jednotlivých uživatelů.</w:t>
      </w:r>
    </w:p>
    <w:p w:rsidR="00CB5EB0" w:rsidRDefault="00CB5EB0" w:rsidP="001F7B92">
      <w:pPr>
        <w:pStyle w:val="BodyText"/>
        <w:ind w:firstLine="709"/>
        <w:jc w:val="both"/>
        <w:rPr>
          <w:rFonts w:hint="eastAsia"/>
        </w:rPr>
      </w:pPr>
    </w:p>
    <w:p w:rsidR="00CB5EB0" w:rsidDel="00CB5EB0" w:rsidRDefault="00F5157C">
      <w:pPr>
        <w:rPr>
          <w:del w:id="197" w:author="Suk, Ladislav, Vodafone CZ" w:date="2016-10-26T10:53:00Z"/>
          <w:rFonts w:hint="eastAsia"/>
        </w:rPr>
      </w:pPr>
      <w:del w:id="198" w:author="Suk, Ladislav, Vodafone CZ" w:date="2016-10-26T10:53:00Z">
        <w:r w:rsidDel="00CB5EB0">
          <w:delText xml:space="preserve"> </w:delText>
        </w:r>
      </w:del>
    </w:p>
    <w:p w:rsidR="001F4584" w:rsidDel="00CB5EB0" w:rsidRDefault="001F4584">
      <w:pPr>
        <w:rPr>
          <w:del w:id="199" w:author="Suk, Ladislav, Vodafone CZ" w:date="2016-10-26T10:53:00Z"/>
          <w:rFonts w:hint="eastAsia"/>
        </w:rPr>
      </w:pPr>
    </w:p>
    <w:p w:rsidR="001F4584" w:rsidRDefault="00F5157C">
      <w:pPr>
        <w:pStyle w:val="Heading1"/>
        <w:rPr>
          <w:rFonts w:hint="eastAsia"/>
        </w:rPr>
      </w:pPr>
      <w:r>
        <w:t>Přesahy projektu vůči dalším organizacím</w:t>
      </w:r>
    </w:p>
    <w:p w:rsidR="00EE6EA1" w:rsidRDefault="00EE6EA1" w:rsidP="00EE6EA1">
      <w:pPr>
        <w:pStyle w:val="BodyText"/>
        <w:ind w:firstLine="709"/>
        <w:jc w:val="both"/>
        <w:rPr>
          <w:ins w:id="200" w:author="Suk, Ladislav, Vodafone CZ" w:date="2016-10-26T11:12:00Z"/>
        </w:rPr>
        <w:pPrChange w:id="201" w:author="Suk, Ladislav, Vodafone CZ" w:date="2016-10-26T11:12:00Z">
          <w:pPr>
            <w:pStyle w:val="BodyText"/>
            <w:jc w:val="both"/>
          </w:pPr>
        </w:pPrChange>
      </w:pPr>
      <w:ins w:id="202" w:author="Suk, Ladislav, Vodafone CZ" w:date="2016-10-26T11:12:00Z">
        <w:r>
          <w:rPr>
            <w:noProof/>
            <w:lang w:val="en-US" w:eastAsia="en-US" w:bidi="ar-SA"/>
          </w:rPr>
          <w:drawing>
            <wp:anchor distT="0" distB="0" distL="114300" distR="114300" simplePos="0" relativeHeight="251701760" behindDoc="0" locked="0" layoutInCell="1" allowOverlap="1" wp14:anchorId="73A8B78A" wp14:editId="5BB0D451">
              <wp:simplePos x="0" y="0"/>
              <wp:positionH relativeFrom="column">
                <wp:posOffset>0</wp:posOffset>
              </wp:positionH>
              <wp:positionV relativeFrom="paragraph">
                <wp:posOffset>188595</wp:posOffset>
              </wp:positionV>
              <wp:extent cx="1120140" cy="809625"/>
              <wp:effectExtent l="0" t="0" r="0" b="0"/>
              <wp:wrapSquare wrapText="bothSides"/>
              <wp:docPr id="16" name="Picture 16" descr="Výsledek obrázku pro vodafon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 descr="Výsledek obrázku pro vodafone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2014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:rsidR="00EE6EA1" w:rsidRDefault="00EE6EA1" w:rsidP="00845895">
      <w:pPr>
        <w:pStyle w:val="BodyText"/>
        <w:jc w:val="both"/>
        <w:rPr>
          <w:ins w:id="203" w:author="Suk, Ladislav, Vodafone CZ" w:date="2016-10-26T11:12:00Z"/>
          <w:rFonts w:hint="eastAsia"/>
        </w:rPr>
      </w:pPr>
      <w:ins w:id="204" w:author="Suk, Ladislav, Vodafone CZ" w:date="2016-10-26T11:12:00Z">
        <w:r>
          <w:t>Spolupráce se společností Vodafone na výzkumu možností nové platformy pro tzv. Internet Věcí za použití technologie NB-IoT.</w:t>
        </w:r>
      </w:ins>
    </w:p>
    <w:p w:rsidR="00EE6EA1" w:rsidRDefault="00EE6EA1" w:rsidP="00EE6EA1">
      <w:pPr>
        <w:rPr>
          <w:ins w:id="205" w:author="Suk, Ladislav, Vodafone CZ" w:date="2016-10-26T11:12:00Z"/>
          <w:rFonts w:hint="eastAsia"/>
        </w:rPr>
      </w:pPr>
    </w:p>
    <w:p w:rsidR="00EE6EA1" w:rsidRDefault="00EE6EA1" w:rsidP="00CB5EB0">
      <w:pPr>
        <w:pStyle w:val="BodyText"/>
        <w:ind w:firstLine="709"/>
        <w:jc w:val="both"/>
        <w:rPr>
          <w:ins w:id="206" w:author="Suk, Ladislav, Vodafone CZ" w:date="2016-10-26T10:55:00Z"/>
        </w:rPr>
        <w:pPrChange w:id="207" w:author="Suk, Ladislav, Vodafone CZ" w:date="2016-10-26T10:53:00Z">
          <w:pPr/>
        </w:pPrChange>
      </w:pPr>
    </w:p>
    <w:p w:rsidR="001F4584" w:rsidRDefault="00C34020" w:rsidP="0008083A">
      <w:pPr>
        <w:pStyle w:val="BodyText"/>
        <w:jc w:val="both"/>
        <w:rPr>
          <w:rFonts w:hint="eastAsia"/>
        </w:rPr>
        <w:pPrChange w:id="208" w:author="Suk, Ladislav, Vodafone CZ" w:date="2016-10-26T11:04:00Z">
          <w:pPr/>
        </w:pPrChange>
      </w:pPr>
      <w:ins w:id="209" w:author="Suk, Ladislav, Vodafone CZ" w:date="2016-10-26T10:54:00Z">
        <w:r>
          <w:rPr>
            <w:noProof/>
            <w:lang w:val="en-US" w:eastAsia="en-US" w:bidi="ar-SA"/>
          </w:rPr>
          <w:drawing>
            <wp:anchor distT="0" distB="0" distL="114300" distR="180340" simplePos="0" relativeHeight="251621888" behindDoc="0" locked="0" layoutInCell="1" allowOverlap="1" wp14:anchorId="49DE8F86" wp14:editId="4A785EDC">
              <wp:simplePos x="0" y="0"/>
              <wp:positionH relativeFrom="column">
                <wp:posOffset>3810</wp:posOffset>
              </wp:positionH>
              <wp:positionV relativeFrom="paragraph">
                <wp:posOffset>93980</wp:posOffset>
              </wp:positionV>
              <wp:extent cx="819150" cy="640715"/>
              <wp:effectExtent l="0" t="0" r="0" b="0"/>
              <wp:wrapSquare wrapText="bothSides"/>
              <wp:docPr id="2" name="Picture 2" descr="... tady &amp;zcaron;iji, miluji i dýchám!!!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jsn-logo-desktop" descr="... tady &amp;zcaron;iji, miluji i dýchám!!!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9150" cy="640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r w:rsidR="00F5157C">
        <w:t>Díky spolupráci s neziskovou organizací Čisté nebe, o.p.s. (</w:t>
      </w:r>
      <w:r w:rsidR="00C6146F">
        <w:fldChar w:fldCharType="begin"/>
      </w:r>
      <w:r w:rsidR="00C6146F">
        <w:instrText xml:space="preserve"> HYPERLINK "http://www.cistenebe.cz/" \h </w:instrText>
      </w:r>
      <w:r w:rsidR="00C6146F">
        <w:rPr>
          <w:rFonts w:hint="eastAsia"/>
        </w:rPr>
        <w:fldChar w:fldCharType="separate"/>
      </w:r>
      <w:r w:rsidR="00F5157C" w:rsidRPr="00CB5EB0">
        <w:rPr>
          <w:rPrChange w:id="210" w:author="Suk, Ladislav, Vodafone CZ" w:date="2016-10-26T10:53:00Z">
            <w:rPr>
              <w:rStyle w:val="InternetLink"/>
            </w:rPr>
          </w:rPrChange>
        </w:rPr>
        <w:t>http://www.cistenebe.cz/</w:t>
      </w:r>
      <w:r w:rsidR="00C6146F" w:rsidRPr="00CB5EB0">
        <w:rPr>
          <w:rPrChange w:id="211" w:author="Suk, Ladislav, Vodafone CZ" w:date="2016-10-26T10:53:00Z">
            <w:rPr>
              <w:rStyle w:val="InternetLink"/>
            </w:rPr>
          </w:rPrChange>
        </w:rPr>
        <w:fldChar w:fldCharType="end"/>
      </w:r>
      <w:r w:rsidR="00F5157C">
        <w:t>) bude možné poskytnout vzniklou infrastrukturu pro použtí nejen v aplikaci sledující čistotu ovzduší v Ostravském kraji, ale i rozšíření jejich aktivit v oblasti zkoumání možných změn s dopadem na zdraví občanů kraje.</w:t>
      </w:r>
    </w:p>
    <w:p w:rsidR="001F4584" w:rsidRDefault="001F4584">
      <w:pPr>
        <w:rPr>
          <w:rFonts w:hint="eastAsia"/>
        </w:rPr>
      </w:pPr>
    </w:p>
    <w:p w:rsidR="00CB5EB0" w:rsidRDefault="0008083A">
      <w:pPr>
        <w:rPr>
          <w:ins w:id="212" w:author="Suk, Ladislav, Vodafone CZ" w:date="2016-10-26T10:55:00Z"/>
        </w:rPr>
      </w:pPr>
      <w:ins w:id="213" w:author="Suk, Ladislav, Vodafone CZ" w:date="2016-10-26T10:57:00Z">
        <w:r w:rsidRPr="00CB5EB0">
          <w:rPr>
            <w:rPrChange w:id="214" w:author="Suk, Ladislav, Vodafone CZ" w:date="2016-10-26T10:57:00Z">
              <w:rPr>
                <w:noProof/>
                <w:lang w:val="en-US" w:eastAsia="en-US" w:bidi="ar-SA"/>
              </w:rPr>
            </w:rPrChange>
          </w:rPr>
          <w:drawing>
            <wp:anchor distT="0" distB="0" distL="114300" distR="114300" simplePos="0" relativeHeight="251627008" behindDoc="0" locked="0" layoutInCell="1" allowOverlap="1" wp14:anchorId="68493791" wp14:editId="1354E2DC">
              <wp:simplePos x="0" y="0"/>
              <wp:positionH relativeFrom="column">
                <wp:posOffset>32385</wp:posOffset>
              </wp:positionH>
              <wp:positionV relativeFrom="paragraph">
                <wp:posOffset>177165</wp:posOffset>
              </wp:positionV>
              <wp:extent cx="1495425" cy="559435"/>
              <wp:effectExtent l="0" t="0" r="0" b="0"/>
              <wp:wrapSquare wrapText="bothSides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95425" cy="559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ins w:id="215" w:author="Suk, Ladislav, Vodafone CZ" w:date="2016-10-26T10:55:00Z">
        <w:r w:rsidR="00CB5EB0" w:rsidRPr="00CB5EB0">
          <w:t xml:space="preserve"> </w:t>
        </w:r>
      </w:ins>
    </w:p>
    <w:p w:rsidR="001F4584" w:rsidRDefault="00F5157C" w:rsidP="0008083A">
      <w:pPr>
        <w:pStyle w:val="BodyText"/>
        <w:jc w:val="both"/>
        <w:rPr>
          <w:rFonts w:hint="eastAsia"/>
        </w:rPr>
        <w:pPrChange w:id="216" w:author="Suk, Ladislav, Vodafone CZ" w:date="2016-10-26T11:04:00Z">
          <w:pPr/>
        </w:pPrChange>
      </w:pPr>
      <w:r>
        <w:t>Dalším přirozeným partnerem projektu je Statutární město Ostrava, jmenovitě projekt FajnOVA!!! (</w:t>
      </w:r>
      <w:r w:rsidR="00C6146F">
        <w:fldChar w:fldCharType="begin"/>
      </w:r>
      <w:r w:rsidR="00C6146F">
        <w:instrText xml:space="preserve"> HYPERLINK "http://fajnova.cz/" \h </w:instrText>
      </w:r>
      <w:r w:rsidR="00C6146F">
        <w:rPr>
          <w:rFonts w:hint="eastAsia"/>
        </w:rPr>
        <w:fldChar w:fldCharType="separate"/>
      </w:r>
      <w:r w:rsidRPr="00CB5EB0">
        <w:rPr>
          <w:rPrChange w:id="217" w:author="Suk, Ladislav, Vodafone CZ" w:date="2016-10-26T10:57:00Z">
            <w:rPr>
              <w:rStyle w:val="InternetLink"/>
            </w:rPr>
          </w:rPrChange>
        </w:rPr>
        <w:t>http://fajnova.</w:t>
      </w:r>
      <w:r w:rsidRPr="00CB5EB0">
        <w:rPr>
          <w:rPrChange w:id="218" w:author="Suk, Ladislav, Vodafone CZ" w:date="2016-10-26T10:57:00Z">
            <w:rPr>
              <w:rStyle w:val="InternetLink"/>
            </w:rPr>
          </w:rPrChange>
        </w:rPr>
        <w:t>c</w:t>
      </w:r>
      <w:r w:rsidRPr="00CB5EB0">
        <w:rPr>
          <w:rPrChange w:id="219" w:author="Suk, Ladislav, Vodafone CZ" w:date="2016-10-26T10:57:00Z">
            <w:rPr>
              <w:rStyle w:val="InternetLink"/>
            </w:rPr>
          </w:rPrChange>
        </w:rPr>
        <w:t>z/</w:t>
      </w:r>
      <w:r w:rsidR="00C6146F" w:rsidRPr="00CB5EB0">
        <w:rPr>
          <w:rPrChange w:id="220" w:author="Suk, Ladislav, Vodafone CZ" w:date="2016-10-26T10:57:00Z">
            <w:rPr>
              <w:rStyle w:val="InternetLink"/>
            </w:rPr>
          </w:rPrChange>
        </w:rPr>
        <w:fldChar w:fldCharType="end"/>
      </w:r>
      <w:r>
        <w:t>), který má za cíl vytvoření strategického plánu pro rozvoj města i regionu. Důvodem této spolupráce je apriori možné prozkoumání, zda by celý projekt v jeho komerční verzi bylo možné použít nad reálnou infrastrukturou městských budov.</w:t>
      </w:r>
    </w:p>
    <w:p w:rsidR="001F4584" w:rsidRDefault="001F4584">
      <w:pPr>
        <w:rPr>
          <w:rFonts w:hint="eastAsia"/>
        </w:rPr>
      </w:pPr>
    </w:p>
    <w:p w:rsidR="0008083A" w:rsidRDefault="0008083A">
      <w:pPr>
        <w:rPr>
          <w:ins w:id="221" w:author="Suk, Ladislav, Vodafone CZ" w:date="2016-10-26T10:59:00Z"/>
        </w:rPr>
      </w:pPr>
      <w:ins w:id="222" w:author="Suk, Ladislav, Vodafone CZ" w:date="2016-10-26T11:01:00Z">
        <w:r w:rsidRPr="0008083A">
          <w:rPr>
            <w:rPrChange w:id="223" w:author="Suk, Ladislav, Vodafone CZ" w:date="2016-10-26T11:04:00Z">
              <w:rPr>
                <w:noProof/>
                <w:lang w:val="en-US" w:eastAsia="en-US" w:bidi="ar-SA"/>
              </w:rPr>
            </w:rPrChange>
          </w:rPr>
          <w:drawing>
            <wp:anchor distT="0" distB="0" distL="114300" distR="114300" simplePos="0" relativeHeight="251643392" behindDoc="0" locked="0" layoutInCell="1" allowOverlap="1" wp14:anchorId="625F838A" wp14:editId="6E2DDA66">
              <wp:simplePos x="0" y="0"/>
              <wp:positionH relativeFrom="column">
                <wp:posOffset>3810</wp:posOffset>
              </wp:positionH>
              <wp:positionV relativeFrom="paragraph">
                <wp:posOffset>159385</wp:posOffset>
              </wp:positionV>
              <wp:extent cx="752475" cy="871220"/>
              <wp:effectExtent l="0" t="0" r="0" b="0"/>
              <wp:wrapSquare wrapText="bothSides"/>
              <wp:docPr id="13" name="Picture 13" descr="Výsledek obrázku pro Vysokou školou Bá&amp;ncaron;skou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Výsledek obrázku pro Vysokou školou Bá&amp;ncaron;skou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52475" cy="871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ins w:id="224" w:author="Suk, Ladislav, Vodafone CZ" w:date="2016-10-26T11:02:00Z">
        <w:r>
          <w:rPr>
            <w:noProof/>
            <w:lang w:val="en-US" w:eastAsia="en-US" w:bidi="ar-SA"/>
          </w:rPr>
          <w:drawing>
            <wp:anchor distT="0" distB="0" distL="114300" distR="114300" simplePos="0" relativeHeight="251660800" behindDoc="0" locked="0" layoutInCell="1" allowOverlap="1" wp14:anchorId="2DF65B37" wp14:editId="0EF945B0">
              <wp:simplePos x="0" y="0"/>
              <wp:positionH relativeFrom="column">
                <wp:posOffset>831850</wp:posOffset>
              </wp:positionH>
              <wp:positionV relativeFrom="paragraph">
                <wp:posOffset>158115</wp:posOffset>
              </wp:positionV>
              <wp:extent cx="1241425" cy="445135"/>
              <wp:effectExtent l="0" t="0" r="0" b="0"/>
              <wp:wrapSquare wrapText="bothSides"/>
              <wp:docPr id="12" name="Picture 12" descr="Výsledek obrázku pro Slezskou Univerzitou v Opav&amp;ecaron;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Výsledek obrázku pro Slezskou Univerzitou v Opav&amp;ecaron;"/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41425" cy="445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:rsidR="001F4584" w:rsidRDefault="00F5157C" w:rsidP="0008083A">
      <w:pPr>
        <w:pStyle w:val="BodyText"/>
        <w:jc w:val="both"/>
        <w:rPr>
          <w:rFonts w:hint="eastAsia"/>
        </w:rPr>
        <w:pPrChange w:id="225" w:author="Suk, Ladislav, Vodafone CZ" w:date="2016-10-26T11:04:00Z">
          <w:pPr/>
        </w:pPrChange>
      </w:pPr>
      <w:r>
        <w:t>Aktuálně je v jednání možná spolupráce s Vysokou školou Báňskou a Slezskou Univerzitou v Opavě, a možné využití modelů, dat a dalších možností Národního Superpočítačového Centra (</w:t>
      </w:r>
      <w:r w:rsidR="00C6146F">
        <w:fldChar w:fldCharType="begin"/>
      </w:r>
      <w:r w:rsidR="00C6146F">
        <w:instrText xml:space="preserve"> HYPERLINK "https://www.it4i.cz/" \h </w:instrText>
      </w:r>
      <w:r w:rsidR="00C6146F">
        <w:rPr>
          <w:rFonts w:hint="eastAsia"/>
        </w:rPr>
        <w:fldChar w:fldCharType="separate"/>
      </w:r>
      <w:r w:rsidRPr="0008083A">
        <w:rPr>
          <w:rPrChange w:id="226" w:author="Suk, Ladislav, Vodafone CZ" w:date="2016-10-26T11:00:00Z">
            <w:rPr>
              <w:rStyle w:val="InternetLink"/>
            </w:rPr>
          </w:rPrChange>
        </w:rPr>
        <w:t>https://www.it4i.cz/</w:t>
      </w:r>
      <w:r w:rsidR="00C6146F" w:rsidRPr="0008083A">
        <w:rPr>
          <w:rPrChange w:id="227" w:author="Suk, Ladislav, Vodafone CZ" w:date="2016-10-26T11:00:00Z">
            <w:rPr>
              <w:rStyle w:val="InternetLink"/>
            </w:rPr>
          </w:rPrChange>
        </w:rPr>
        <w:fldChar w:fldCharType="end"/>
      </w:r>
      <w:r>
        <w:t>).</w:t>
      </w:r>
    </w:p>
    <w:p w:rsidR="001F4584" w:rsidRDefault="001F4584">
      <w:pPr>
        <w:rPr>
          <w:rFonts w:hint="eastAsia"/>
        </w:rPr>
      </w:pPr>
    </w:p>
    <w:p w:rsidR="00EE6EA1" w:rsidRDefault="00EE6EA1" w:rsidP="00EE6EA1">
      <w:pPr>
        <w:pStyle w:val="BodyText"/>
        <w:jc w:val="both"/>
        <w:rPr>
          <w:ins w:id="228" w:author="Suk, Ladislav, Vodafone CZ" w:date="2016-10-26T11:13:00Z"/>
        </w:rPr>
        <w:pPrChange w:id="229" w:author="Suk, Ladislav, Vodafone CZ" w:date="2016-10-26T11:11:00Z">
          <w:pPr/>
        </w:pPrChange>
      </w:pPr>
    </w:p>
    <w:p w:rsidR="00EE6EA1" w:rsidRDefault="0008083A" w:rsidP="00EE6EA1">
      <w:pPr>
        <w:pStyle w:val="BodyText"/>
        <w:jc w:val="both"/>
        <w:rPr>
          <w:ins w:id="230" w:author="Suk, Ladislav, Vodafone CZ" w:date="2016-10-26T11:09:00Z"/>
        </w:rPr>
        <w:pPrChange w:id="231" w:author="Suk, Ladislav, Vodafone CZ" w:date="2016-10-26T11:11:00Z">
          <w:pPr/>
        </w:pPrChange>
      </w:pPr>
      <w:ins w:id="232" w:author="Suk, Ladislav, Vodafone CZ" w:date="2016-10-26T11:03:00Z">
        <w:r w:rsidRPr="0008083A">
          <w:rPr>
            <w:rPrChange w:id="233" w:author="Suk, Ladislav, Vodafone CZ" w:date="2016-10-26T11:05:00Z">
              <w:rPr>
                <w:noProof/>
                <w:lang w:val="en-US" w:eastAsia="en-US" w:bidi="ar-SA"/>
              </w:rPr>
            </w:rPrChange>
          </w:rPr>
          <w:drawing>
            <wp:anchor distT="0" distB="0" distL="114300" distR="114300" simplePos="0" relativeHeight="251670016" behindDoc="0" locked="0" layoutInCell="1" allowOverlap="1" wp14:anchorId="11B9A67F" wp14:editId="6A3907F1">
              <wp:simplePos x="0" y="0"/>
              <wp:positionH relativeFrom="column">
                <wp:posOffset>-72390</wp:posOffset>
              </wp:positionH>
              <wp:positionV relativeFrom="paragraph">
                <wp:posOffset>47625</wp:posOffset>
              </wp:positionV>
              <wp:extent cx="1295400" cy="485140"/>
              <wp:effectExtent l="0" t="0" r="0" b="0"/>
              <wp:wrapSquare wrapText="bothSides"/>
              <wp:docPr id="14" name="Picture 14" descr="Výsledek obrázku pro atre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Výsledek obrázku pro atrea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95400" cy="485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del w:id="234" w:author="Suk, Ladislav, Vodafone CZ" w:date="2016-10-26T11:08:00Z">
        <w:r w:rsidR="00F5157C" w:rsidDel="00EE6EA1">
          <w:delText>Nezbytná bude spolupráce s</w:delText>
        </w:r>
      </w:del>
      <w:del w:id="235" w:author="Suk, Ladislav, Vodafone CZ" w:date="2016-10-26T11:06:00Z">
        <w:r w:rsidR="00F5157C" w:rsidDel="002C4537">
          <w:delText xml:space="preserve"> firmami dodávající vzduchotechniku</w:delText>
        </w:r>
      </w:del>
      <w:ins w:id="236" w:author="Suk, Ladislav, Vodafone CZ" w:date="2016-10-26T11:06:00Z">
        <w:r w:rsidR="002C4537">
          <w:t>Společnost Atrea je přední český výrobce vzduchotechnických jednotek. V</w:t>
        </w:r>
      </w:ins>
      <w:ins w:id="237" w:author="Suk, Ladislav, Vodafone CZ" w:date="2016-10-26T11:07:00Z">
        <w:r w:rsidR="002C4537">
          <w:t> </w:t>
        </w:r>
      </w:ins>
      <w:ins w:id="238" w:author="Suk, Ladislav, Vodafone CZ" w:date="2016-10-26T11:06:00Z">
        <w:r w:rsidR="002C4537">
          <w:t xml:space="preserve">případě </w:t>
        </w:r>
      </w:ins>
      <w:ins w:id="239" w:author="Suk, Ladislav, Vodafone CZ" w:date="2016-10-26T11:07:00Z">
        <w:r w:rsidR="002C4537">
          <w:t xml:space="preserve">úspěšné realizace projektu je možné zařadit řešení do standardního produktového katalogu. Podpora </w:t>
        </w:r>
      </w:ins>
      <w:ins w:id="240" w:author="Suk, Ladislav, Vodafone CZ" w:date="2016-10-26T11:08:00Z">
        <w:r w:rsidR="00EE6EA1">
          <w:t>výrobce jednotek je důležitá i z</w:t>
        </w:r>
      </w:ins>
      <w:ins w:id="241" w:author="Suk, Ladislav, Vodafone CZ" w:date="2016-10-26T11:09:00Z">
        <w:r w:rsidR="00EE6EA1">
          <w:t> </w:t>
        </w:r>
      </w:ins>
      <w:ins w:id="242" w:author="Suk, Ladislav, Vodafone CZ" w:date="2016-10-26T11:08:00Z">
        <w:r w:rsidR="00EE6EA1">
          <w:t xml:space="preserve">důvodu </w:t>
        </w:r>
      </w:ins>
      <w:ins w:id="243" w:author="Suk, Ladislav, Vodafone CZ" w:date="2016-10-26T11:09:00Z">
        <w:r w:rsidR="00EE6EA1">
          <w:t>ovládání jednotek senzorickou platformou.</w:t>
        </w:r>
      </w:ins>
    </w:p>
    <w:p w:rsidR="0008083A" w:rsidRDefault="00EE6EA1" w:rsidP="00845895">
      <w:pPr>
        <w:rPr>
          <w:ins w:id="244" w:author="Suk, Ladislav, Vodafone CZ" w:date="2016-10-26T11:03:00Z"/>
        </w:rPr>
      </w:pPr>
      <w:ins w:id="245" w:author="Suk, Ladislav, Vodafone CZ" w:date="2016-10-26T11:09:00Z">
        <w:r w:rsidDel="00EE6EA1">
          <w:t xml:space="preserve"> </w:t>
        </w:r>
      </w:ins>
      <w:del w:id="246" w:author="Suk, Ladislav, Vodafone CZ" w:date="2016-10-26T11:09:00Z">
        <w:r w:rsidR="00F5157C" w:rsidDel="00EE6EA1">
          <w:delText>, aby bylo možné testovat na reálném zařízení, stejně jako přístup k rídícím protokolům. V jednání je spolupráce s (</w:delText>
        </w:r>
        <w:commentRangeStart w:id="247"/>
        <w:r w:rsidR="00F5157C" w:rsidRPr="0008083A" w:rsidDel="00EE6EA1">
          <w:rPr>
            <w:rPrChange w:id="248" w:author="Suk, Ladislav, Vodafone CZ" w:date="2016-10-26T11:05:00Z">
              <w:rPr>
                <w:highlight w:val="yellow"/>
              </w:rPr>
            </w:rPrChange>
          </w:rPr>
          <w:delText>doplní Láďa</w:delText>
        </w:r>
        <w:commentRangeEnd w:id="247"/>
        <w:r w:rsidR="00F5157C" w:rsidDel="00EE6EA1">
          <w:commentReference w:id="247"/>
        </w:r>
        <w:r w:rsidR="00F5157C" w:rsidDel="00EE6EA1">
          <w:delText>)</w:delText>
        </w:r>
      </w:del>
    </w:p>
    <w:p w:rsidR="0008083A" w:rsidRDefault="0008083A">
      <w:pPr>
        <w:rPr>
          <w:rFonts w:hint="eastAsia"/>
        </w:rPr>
      </w:pPr>
    </w:p>
    <w:p w:rsidR="001F4584" w:rsidRDefault="00EE6EA1">
      <w:pPr>
        <w:rPr>
          <w:rFonts w:hint="eastAsia"/>
        </w:rPr>
      </w:pPr>
      <w:ins w:id="249" w:author="Suk, Ladislav, Vodafone CZ" w:date="2016-10-26T11:10:00Z">
        <w:r>
          <w:rPr>
            <w:noProof/>
            <w:lang w:val="en-US" w:eastAsia="en-US" w:bidi="ar-SA"/>
          </w:rPr>
          <w:drawing>
            <wp:anchor distT="0" distB="0" distL="114300" distR="114300" simplePos="0" relativeHeight="251684352" behindDoc="0" locked="0" layoutInCell="1" allowOverlap="1" wp14:anchorId="6BD47CCB" wp14:editId="3E293FC4">
              <wp:simplePos x="0" y="0"/>
              <wp:positionH relativeFrom="column">
                <wp:posOffset>-68580</wp:posOffset>
              </wp:positionH>
              <wp:positionV relativeFrom="paragraph">
                <wp:posOffset>92075</wp:posOffset>
              </wp:positionV>
              <wp:extent cx="1219200" cy="784225"/>
              <wp:effectExtent l="0" t="0" r="0" b="0"/>
              <wp:wrapSquare wrapText="bothSides"/>
              <wp:docPr id="15" name="Picture 15" descr="https://scontent-lhr3-1.xx.fbcdn.net/v/t1.0-9/398999_404341249606370_1070432058_n.jpg?oh=150ad745907f9a3db8be6838c4b14d79&amp;oe=5898C2B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https://scontent-lhr3-1.xx.fbcdn.net/v/t1.0-9/398999_404341249606370_1070432058_n.jpg?oh=150ad745907f9a3db8be6838c4b14d79&amp;oe=5898C2BA"/>
                      <pic:cNvPicPr>
                        <a:picLocks noChangeAspect="1" noChangeArrowheads="1"/>
                      </pic:cNvPicPr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0" cy="784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:rsidR="001F4584" w:rsidRDefault="00F5157C" w:rsidP="00EE6EA1">
      <w:pPr>
        <w:pStyle w:val="BodyText"/>
        <w:jc w:val="both"/>
        <w:rPr>
          <w:rFonts w:hint="eastAsia"/>
        </w:rPr>
        <w:pPrChange w:id="250" w:author="Suk, Ladislav, Vodafone CZ" w:date="2016-10-26T11:11:00Z">
          <w:pPr/>
        </w:pPrChange>
      </w:pPr>
      <w:r>
        <w:t xml:space="preserve">Nezisková organizace Model klub Hať má již 15 let zkušeností s provozem rádiem řízených letadel a dronů. Uvolili se poskytnout know-how a zázemí pro testování letecké platformy. </w:t>
      </w:r>
    </w:p>
    <w:p w:rsidR="00EE6EA1" w:rsidRDefault="00EE6EA1">
      <w:pPr>
        <w:rPr>
          <w:ins w:id="251" w:author="Suk, Ladislav, Vodafone CZ" w:date="2016-10-26T11:10:00Z"/>
        </w:rPr>
      </w:pPr>
    </w:p>
    <w:p w:rsidR="001F4584" w:rsidDel="00EE6EA1" w:rsidRDefault="00F5157C">
      <w:pPr>
        <w:rPr>
          <w:del w:id="252" w:author="Suk, Ladislav, Vodafone CZ" w:date="2016-10-26T11:10:00Z"/>
          <w:rFonts w:hint="eastAsia"/>
        </w:rPr>
      </w:pPr>
      <w:del w:id="253" w:author="Suk, Ladislav, Vodafone CZ" w:date="2016-10-26T11:10:00Z">
        <w:r w:rsidDel="00EE6EA1">
          <w:delText>https://www.facebook.com/modelklubhat/</w:delText>
        </w:r>
      </w:del>
    </w:p>
    <w:p w:rsidR="00EE6EA1" w:rsidRDefault="00EE6EA1">
      <w:pPr>
        <w:rPr>
          <w:rFonts w:hint="eastAsia"/>
        </w:rPr>
      </w:pPr>
    </w:p>
    <w:p w:rsidR="001F4584" w:rsidRDefault="001F4584">
      <w:pPr>
        <w:rPr>
          <w:rFonts w:hint="eastAsia"/>
        </w:rPr>
      </w:pPr>
    </w:p>
    <w:p w:rsidR="001F4584" w:rsidDel="00EE6EA1" w:rsidRDefault="00F5157C" w:rsidP="00EE6EA1">
      <w:pPr>
        <w:pStyle w:val="BodyText"/>
        <w:jc w:val="both"/>
        <w:rPr>
          <w:del w:id="254" w:author="Suk, Ladislav, Vodafone CZ" w:date="2016-10-26T11:12:00Z"/>
          <w:rFonts w:hint="eastAsia"/>
        </w:rPr>
        <w:pPrChange w:id="255" w:author="Suk, Ladislav, Vodafone CZ" w:date="2016-10-26T11:11:00Z">
          <w:pPr/>
        </w:pPrChange>
      </w:pPr>
      <w:del w:id="256" w:author="Suk, Ladislav, Vodafone CZ" w:date="2016-10-26T11:11:00Z">
        <w:r w:rsidDel="00EE6EA1">
          <w:delText xml:space="preserve">V neposlední řadě bude projekt spolupracovat se </w:delText>
        </w:r>
      </w:del>
      <w:del w:id="257" w:author="Suk, Ladislav, Vodafone CZ" w:date="2016-10-26T11:12:00Z">
        <w:r w:rsidDel="00EE6EA1">
          <w:delText>společností Vodafone na výzkumu možností nové platformy pro tzv. Internet Věcí za použití technologie NB-IoT.</w:delText>
        </w:r>
      </w:del>
    </w:p>
    <w:p w:rsidR="001F4584" w:rsidDel="00EE6EA1" w:rsidRDefault="001F4584">
      <w:pPr>
        <w:rPr>
          <w:del w:id="258" w:author="Suk, Ladislav, Vodafone CZ" w:date="2016-10-26T11:12:00Z"/>
          <w:rFonts w:hint="eastAsia"/>
        </w:rPr>
      </w:pPr>
    </w:p>
    <w:p w:rsidR="001F4584" w:rsidRDefault="001F4584">
      <w:pPr>
        <w:rPr>
          <w:rFonts w:hint="eastAsia"/>
        </w:rPr>
      </w:pPr>
    </w:p>
    <w:p w:rsidR="001F4584" w:rsidRDefault="00F5157C">
      <w:pPr>
        <w:pStyle w:val="Heading1"/>
        <w:rPr>
          <w:rFonts w:hint="eastAsia"/>
        </w:rPr>
      </w:pPr>
      <w:r>
        <w:t>Možná další použití</w:t>
      </w:r>
    </w:p>
    <w:p w:rsidR="001F4584" w:rsidDel="00CF7BA2" w:rsidRDefault="00F5157C" w:rsidP="00CF7BA2">
      <w:pPr>
        <w:pStyle w:val="BodyText"/>
        <w:ind w:firstLine="432"/>
        <w:jc w:val="both"/>
        <w:rPr>
          <w:del w:id="259" w:author="Suk, Ladislav, Vodafone CZ" w:date="2016-10-26T11:17:00Z"/>
          <w:rFonts w:hint="eastAsia"/>
        </w:rPr>
        <w:pPrChange w:id="260" w:author="Suk, Ladislav, Vodafone CZ" w:date="2016-10-26T11:17:00Z">
          <w:pPr/>
        </w:pPrChange>
      </w:pPr>
      <w:r>
        <w:t>Vzhledem k tomu, že projekt tak, jak je zde popsán je vlastně pouze jedním z možných použití (business-case resp. use-case) celé platformy, neměl by být větší problém rozšířit v budoucnosti řešení například na nové druhy vstupních dat, zpracovávaných modelů, případně nejen k ovládání vzduchotechniky, ale například celých domů nebo například vodních nádrží či jiných inteligentních či polo-inteligentních částí infrastruktury města.</w:t>
      </w:r>
    </w:p>
    <w:p w:rsidR="001F4584" w:rsidRDefault="001F4584" w:rsidP="00CF7BA2">
      <w:pPr>
        <w:pStyle w:val="BodyText"/>
        <w:ind w:firstLine="432"/>
        <w:jc w:val="both"/>
        <w:rPr>
          <w:rFonts w:hint="eastAsia"/>
        </w:rPr>
        <w:pPrChange w:id="261" w:author="Suk, Ladislav, Vodafone CZ" w:date="2016-10-26T11:17:00Z">
          <w:pPr/>
        </w:pPrChange>
      </w:pPr>
    </w:p>
    <w:p w:rsidR="001F4584" w:rsidRDefault="00F5157C" w:rsidP="00CF7BA2">
      <w:pPr>
        <w:pStyle w:val="BodyText"/>
        <w:ind w:firstLine="432"/>
        <w:jc w:val="both"/>
        <w:rPr>
          <w:rFonts w:hint="eastAsia"/>
        </w:rPr>
        <w:pPrChange w:id="262" w:author="Suk, Ladislav, Vodafone CZ" w:date="2016-10-26T11:17:00Z">
          <w:pPr/>
        </w:pPrChange>
      </w:pPr>
      <w:r>
        <w:t>Důležitou součástí celého prototypového řešení je to, že data zpracovaná na serveru budou dostupná i projektům třetích stran a to i s případnou možností jejich monetizace (zpoplatnění) pomocí kvalitně popsaného API.</w:t>
      </w:r>
    </w:p>
    <w:p w:rsidR="001F4584" w:rsidRDefault="001F4584">
      <w:pPr>
        <w:rPr>
          <w:rFonts w:hint="eastAsia"/>
        </w:rPr>
      </w:pPr>
    </w:p>
    <w:p w:rsidR="001F4584" w:rsidRDefault="00F5157C">
      <w:pPr>
        <w:pStyle w:val="Heading1"/>
        <w:rPr>
          <w:rFonts w:hint="eastAsia"/>
        </w:rPr>
      </w:pPr>
      <w:r>
        <w:t>Výstupy projektu</w:t>
      </w:r>
    </w:p>
    <w:p w:rsidR="001F4584" w:rsidRDefault="00F5157C" w:rsidP="00CF7BA2">
      <w:pPr>
        <w:pStyle w:val="BodyText"/>
        <w:numPr>
          <w:ilvl w:val="0"/>
          <w:numId w:val="5"/>
        </w:numPr>
        <w:jc w:val="both"/>
        <w:rPr>
          <w:rFonts w:hint="eastAsia"/>
        </w:rPr>
        <w:pPrChange w:id="263" w:author="Suk, Ladislav, Vodafone CZ" w:date="2016-10-26T11:14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r>
        <w:t xml:space="preserve">Prototypové funkční řešení </w:t>
      </w:r>
      <w:ins w:id="264" w:author="Suk, Ladislav, Vodafone CZ" w:date="2016-10-26T11:14:00Z">
        <w:r w:rsidR="00CF7BA2">
          <w:t xml:space="preserve">dle uvedené specifikace </w:t>
        </w:r>
      </w:ins>
      <w:del w:id="265" w:author="Suk, Ladislav, Vodafone CZ" w:date="2016-10-26T11:14:00Z">
        <w:r w:rsidDel="00CF7BA2">
          <w:delText>na základě výše popsaného.</w:delText>
        </w:r>
      </w:del>
    </w:p>
    <w:p w:rsidR="001F4584" w:rsidRDefault="00F5157C" w:rsidP="00CF7BA2">
      <w:pPr>
        <w:pStyle w:val="BodyText"/>
        <w:numPr>
          <w:ilvl w:val="0"/>
          <w:numId w:val="5"/>
        </w:numPr>
        <w:jc w:val="both"/>
        <w:rPr>
          <w:rFonts w:hint="eastAsia"/>
        </w:rPr>
        <w:pPrChange w:id="266" w:author="Suk, Ladislav, Vodafone CZ" w:date="2016-10-26T11:14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r>
        <w:t xml:space="preserve">Senzory, případně soustavy senzorů pro pasivní </w:t>
      </w:r>
      <w:ins w:id="267" w:author="Suk, Ladislav, Vodafone CZ" w:date="2016-10-26T11:16:00Z">
        <w:r w:rsidR="00CF7BA2">
          <w:t xml:space="preserve">I </w:t>
        </w:r>
      </w:ins>
      <w:del w:id="268" w:author="Suk, Ladislav, Vodafone CZ" w:date="2016-10-26T11:16:00Z">
        <w:r w:rsidDel="00CF7BA2">
          <w:delText xml:space="preserve">použití i pro </w:delText>
        </w:r>
      </w:del>
      <w:ins w:id="269" w:author="Suk, Ladislav, Vodafone CZ" w:date="2016-10-26T11:15:00Z">
        <w:r w:rsidR="00CF7BA2">
          <w:t xml:space="preserve">mobilní </w:t>
        </w:r>
      </w:ins>
      <w:r>
        <w:t xml:space="preserve">použití </w:t>
      </w:r>
      <w:ins w:id="270" w:author="Suk, Ladislav, Vodafone CZ" w:date="2016-10-26T11:16:00Z">
        <w:r w:rsidR="00CF7BA2">
          <w:t>s využitím d</w:t>
        </w:r>
      </w:ins>
      <w:del w:id="271" w:author="Suk, Ladislav, Vodafone CZ" w:date="2016-10-26T11:16:00Z">
        <w:r w:rsidDel="00CF7BA2">
          <w:delText>na d</w:delText>
        </w:r>
      </w:del>
      <w:r>
        <w:t>ronu.</w:t>
      </w:r>
    </w:p>
    <w:p w:rsidR="001F4584" w:rsidRDefault="00F5157C" w:rsidP="00CF7BA2">
      <w:pPr>
        <w:pStyle w:val="BodyText"/>
        <w:numPr>
          <w:ilvl w:val="0"/>
          <w:numId w:val="5"/>
        </w:numPr>
        <w:jc w:val="both"/>
        <w:rPr>
          <w:rFonts w:hint="eastAsia"/>
        </w:rPr>
        <w:pPrChange w:id="272" w:author="Suk, Ladislav, Vodafone CZ" w:date="2016-10-26T11:14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r>
        <w:t>Serverová část zpracovávající data ze senzorů a jiných datových zdrojů, schopná posílat informace dalším modulům (API I/O).</w:t>
      </w:r>
    </w:p>
    <w:p w:rsidR="001F4584" w:rsidRDefault="00F5157C" w:rsidP="00CF7BA2">
      <w:pPr>
        <w:pStyle w:val="BodyText"/>
        <w:numPr>
          <w:ilvl w:val="0"/>
          <w:numId w:val="5"/>
        </w:numPr>
        <w:jc w:val="both"/>
        <w:rPr>
          <w:rFonts w:hint="eastAsia"/>
        </w:rPr>
        <w:pPrChange w:id="273" w:author="Suk, Ladislav, Vodafone CZ" w:date="2016-10-26T11:14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del w:id="274" w:author="Suk, Ladislav, Vodafone CZ" w:date="2016-10-26T11:16:00Z">
        <w:r w:rsidDel="00CF7BA2">
          <w:delText xml:space="preserve">Driver </w:delText>
        </w:r>
      </w:del>
      <w:ins w:id="275" w:author="Suk, Ladislav, Vodafone CZ" w:date="2016-10-26T11:16:00Z">
        <w:r w:rsidR="00CF7BA2">
          <w:t>Ovládání</w:t>
        </w:r>
        <w:r w:rsidR="00CF7BA2">
          <w:t xml:space="preserve"> </w:t>
        </w:r>
      </w:ins>
      <w:r>
        <w:t>pro klimatizační jednotku, a její propojení s modulem NB-IoT, případně jiným.</w:t>
      </w:r>
    </w:p>
    <w:p w:rsidR="001F4584" w:rsidRDefault="00F5157C" w:rsidP="00CF7BA2">
      <w:pPr>
        <w:pStyle w:val="BodyText"/>
        <w:numPr>
          <w:ilvl w:val="0"/>
          <w:numId w:val="5"/>
        </w:numPr>
        <w:jc w:val="both"/>
        <w:rPr>
          <w:rFonts w:hint="eastAsia"/>
        </w:rPr>
        <w:pPrChange w:id="276" w:author="Suk, Ladislav, Vodafone CZ" w:date="2016-10-26T11:14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r>
        <w:t>Aplikace pro mobilní zařízení a webové rozhraní schopné ovládat a sledovat funkce systému.</w:t>
      </w:r>
    </w:p>
    <w:p w:rsidR="001F4584" w:rsidRDefault="00F5157C" w:rsidP="00CF7BA2">
      <w:pPr>
        <w:pStyle w:val="BodyText"/>
        <w:numPr>
          <w:ilvl w:val="0"/>
          <w:numId w:val="5"/>
        </w:numPr>
        <w:jc w:val="both"/>
        <w:rPr>
          <w:rFonts w:hint="eastAsia"/>
        </w:rPr>
        <w:pPrChange w:id="277" w:author="Suk, Ladislav, Vodafone CZ" w:date="2016-10-26T11:14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r>
        <w:t>Dokumentace úspěšných částí řešení a případných problémů.</w:t>
      </w:r>
    </w:p>
    <w:p w:rsidR="001F4584" w:rsidRDefault="00F5157C" w:rsidP="00CF7BA2">
      <w:pPr>
        <w:pStyle w:val="BodyText"/>
        <w:numPr>
          <w:ilvl w:val="0"/>
          <w:numId w:val="5"/>
        </w:numPr>
        <w:jc w:val="both"/>
        <w:rPr>
          <w:rFonts w:hint="eastAsia"/>
        </w:rPr>
        <w:pPrChange w:id="278" w:author="Suk, Ladislav, Vodafone CZ" w:date="2016-10-26T11:14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r>
        <w:t>Dokumentace výzkumu a implementace zabezpečení celého projektu.</w:t>
      </w:r>
    </w:p>
    <w:p w:rsidR="001F4584" w:rsidRDefault="001F4584">
      <w:pPr>
        <w:rPr>
          <w:rFonts w:hint="eastAsia"/>
        </w:rPr>
      </w:pPr>
    </w:p>
    <w:p w:rsidR="001F4584" w:rsidRDefault="00F5157C">
      <w:pPr>
        <w:pStyle w:val="Heading1"/>
        <w:rPr>
          <w:rFonts w:hint="eastAsia"/>
        </w:rPr>
      </w:pPr>
      <w:r>
        <w:t xml:space="preserve">Složení </w:t>
      </w:r>
      <w:commentRangeStart w:id="279"/>
      <w:commentRangeStart w:id="280"/>
      <w:r>
        <w:t>realizačního týmu</w:t>
      </w:r>
      <w:commentRangeEnd w:id="279"/>
      <w:r>
        <w:commentReference w:id="279"/>
      </w:r>
      <w:commentRangeEnd w:id="280"/>
      <w:r w:rsidR="00A4433B">
        <w:rPr>
          <w:rStyle w:val="CommentReference"/>
          <w:rFonts w:ascii="Liberation Serif" w:hAnsi="Liberation Serif" w:cs="Mangal"/>
          <w:b w:val="0"/>
          <w:bCs w:val="0"/>
        </w:rPr>
        <w:commentReference w:id="280"/>
      </w:r>
    </w:p>
    <w:p w:rsidR="001F4584" w:rsidRDefault="00F5157C" w:rsidP="00CF7BA2">
      <w:pPr>
        <w:pStyle w:val="BodyText"/>
        <w:ind w:firstLine="432"/>
        <w:jc w:val="both"/>
        <w:rPr>
          <w:rFonts w:hint="eastAsia"/>
        </w:rPr>
        <w:pPrChange w:id="281" w:author="Suk, Ladislav, Vodafone CZ" w:date="2016-10-26T11:17:00Z">
          <w:pPr>
            <w:pStyle w:val="BodyText"/>
          </w:pPr>
        </w:pPrChange>
      </w:pPr>
      <w:r>
        <w:t>Realizace celého projektu bude zaštítěna neziskovou organizací (zapsaným spolkem) Labka, z.s., jehož primárním cílem je výzkum a inovace na poli moderních technologií, stejně jako vzdělávání vlastních členů a veřejnosti v rámci tohoto tématu (více na https://labka.cz)</w:t>
      </w:r>
    </w:p>
    <w:p w:rsidR="001F4584" w:rsidRDefault="00F5157C" w:rsidP="00CF7BA2">
      <w:pPr>
        <w:pStyle w:val="BodyText"/>
        <w:ind w:firstLine="432"/>
        <w:jc w:val="both"/>
        <w:rPr>
          <w:rFonts w:hint="eastAsia"/>
        </w:rPr>
        <w:pPrChange w:id="282" w:author="Suk, Ladislav, Vodafone CZ" w:date="2016-10-26T11:17:00Z">
          <w:pPr>
            <w:pStyle w:val="BodyText"/>
          </w:pPr>
        </w:pPrChange>
      </w:pPr>
      <w:r>
        <w:t>Za Labka, z.s., se projektu budou účastnit především tito lidé, ale je možné, že v průběhu projektu se složení může měnit:</w:t>
      </w:r>
    </w:p>
    <w:p w:rsidR="001F4584" w:rsidRDefault="00F5157C" w:rsidP="00CF7BA2">
      <w:pPr>
        <w:pStyle w:val="BodyText"/>
        <w:numPr>
          <w:ilvl w:val="0"/>
          <w:numId w:val="6"/>
        </w:numPr>
        <w:jc w:val="both"/>
        <w:rPr>
          <w:rFonts w:hint="eastAsia"/>
        </w:rPr>
        <w:pPrChange w:id="283" w:author="Suk, Ladislav, Vodafone CZ" w:date="2016-10-26T11:17:00Z">
          <w:pPr>
            <w:pStyle w:val="BodyText"/>
          </w:pPr>
        </w:pPrChange>
      </w:pPr>
      <w:r>
        <w:t>Bc. Tomáš Petrů – předseda Labka, z.s., projektový manažer, autor projeku, vedlejší programátor, administrátor</w:t>
      </w:r>
    </w:p>
    <w:p w:rsidR="001F4584" w:rsidRDefault="00F5157C" w:rsidP="00CF7BA2">
      <w:pPr>
        <w:pStyle w:val="BodyText"/>
        <w:numPr>
          <w:ilvl w:val="0"/>
          <w:numId w:val="6"/>
        </w:numPr>
        <w:jc w:val="both"/>
        <w:rPr>
          <w:rFonts w:hint="eastAsia"/>
        </w:rPr>
        <w:pPrChange w:id="284" w:author="Suk, Ladislav, Vodafone CZ" w:date="2016-10-26T11:17:00Z">
          <w:pPr>
            <w:pStyle w:val="BodyText"/>
          </w:pPr>
        </w:pPrChange>
      </w:pPr>
      <w:r>
        <w:t>Ing. Jiří Sléžka – především aplikace NB-IoT, hlavní administrátor serveru</w:t>
      </w:r>
    </w:p>
    <w:p w:rsidR="001F4584" w:rsidRDefault="00F5157C" w:rsidP="00CF7BA2">
      <w:pPr>
        <w:pStyle w:val="BodyText"/>
        <w:numPr>
          <w:ilvl w:val="0"/>
          <w:numId w:val="6"/>
        </w:numPr>
        <w:jc w:val="both"/>
        <w:rPr>
          <w:rFonts w:hint="eastAsia"/>
        </w:rPr>
        <w:pPrChange w:id="285" w:author="Suk, Ladislav, Vodafone CZ" w:date="2016-10-26T11:17:00Z">
          <w:pPr>
            <w:pStyle w:val="BodyText"/>
          </w:pPr>
        </w:pPrChange>
      </w:pPr>
      <w:r>
        <w:t>Ing. Pavel Polach – návrh a výroba senzorů, jejich napájení, výroba HW-SW prvku schopného ovládat koncové zařízení (v tomto případě vzduchotechniku)</w:t>
      </w:r>
    </w:p>
    <w:p w:rsidR="001F4584" w:rsidRDefault="00F5157C" w:rsidP="00CF7BA2">
      <w:pPr>
        <w:pStyle w:val="BodyText"/>
        <w:numPr>
          <w:ilvl w:val="0"/>
          <w:numId w:val="6"/>
        </w:numPr>
        <w:jc w:val="both"/>
        <w:rPr>
          <w:rFonts w:hint="eastAsia"/>
        </w:rPr>
        <w:pPrChange w:id="286" w:author="Suk, Ladislav, Vodafone CZ" w:date="2016-10-26T11:17:00Z">
          <w:pPr>
            <w:pStyle w:val="BodyText"/>
          </w:pPr>
        </w:pPrChange>
      </w:pPr>
      <w:r w:rsidRPr="00CF7BA2">
        <w:rPr>
          <w:rPrChange w:id="287" w:author="Suk, Ladislav, Vodafone CZ" w:date="2016-10-26T11:17:00Z">
            <w:rPr>
              <w:highlight w:val="yellow"/>
            </w:rPr>
          </w:rPrChange>
        </w:rPr>
        <w:t xml:space="preserve">xxx.  </w:t>
      </w:r>
      <w:r>
        <w:t>Stanislav Dušek – sítě</w:t>
      </w:r>
    </w:p>
    <w:p w:rsidR="001F4584" w:rsidRDefault="00F5157C" w:rsidP="00CF7BA2">
      <w:pPr>
        <w:pStyle w:val="BodyText"/>
        <w:numPr>
          <w:ilvl w:val="0"/>
          <w:numId w:val="6"/>
        </w:numPr>
        <w:jc w:val="both"/>
        <w:rPr>
          <w:ins w:id="288" w:author="Suk, Ladislav, Vodafone CZ" w:date="2016-10-26T11:20:00Z"/>
        </w:rPr>
        <w:pPrChange w:id="289" w:author="Suk, Ladislav, Vodafone CZ" w:date="2016-10-26T11:17:00Z">
          <w:pPr>
            <w:pStyle w:val="BodyText"/>
          </w:pPr>
        </w:pPrChange>
      </w:pPr>
      <w:r>
        <w:t>Jan Bětík – sítě, programování, administrace serveru, zabezpečení</w:t>
      </w:r>
    </w:p>
    <w:p w:rsidR="00A4433B" w:rsidRDefault="00A4433B" w:rsidP="00A4433B">
      <w:pPr>
        <w:pStyle w:val="BodyText"/>
        <w:jc w:val="both"/>
        <w:rPr>
          <w:ins w:id="290" w:author="Suk, Ladislav, Vodafone CZ" w:date="2016-10-26T11:18:00Z"/>
        </w:rPr>
        <w:pPrChange w:id="291" w:author="Suk, Ladislav, Vodafone CZ" w:date="2016-10-26T11:20:00Z">
          <w:pPr>
            <w:pStyle w:val="BodyText"/>
          </w:pPr>
        </w:pPrChange>
      </w:pPr>
      <w:ins w:id="292" w:author="Suk, Ladislav, Vodafone CZ" w:date="2016-10-26T11:20:00Z">
        <w:r>
          <w:t xml:space="preserve">Za </w:t>
        </w:r>
        <w:r>
          <w:t xml:space="preserve">společnost </w:t>
        </w:r>
        <w:r>
          <w:t>Vodafone Czech Republic a.s.</w:t>
        </w:r>
      </w:ins>
    </w:p>
    <w:p w:rsidR="00CF7BA2" w:rsidRDefault="00CF7BA2" w:rsidP="00CF7BA2">
      <w:pPr>
        <w:pStyle w:val="BodyText"/>
        <w:numPr>
          <w:ilvl w:val="0"/>
          <w:numId w:val="6"/>
        </w:numPr>
        <w:jc w:val="both"/>
        <w:rPr>
          <w:rFonts w:hint="eastAsia"/>
        </w:rPr>
        <w:pPrChange w:id="293" w:author="Suk, Ladislav, Vodafone CZ" w:date="2016-10-26T11:17:00Z">
          <w:pPr>
            <w:pStyle w:val="BodyText"/>
          </w:pPr>
        </w:pPrChange>
      </w:pPr>
      <w:ins w:id="294" w:author="Suk, Ladislav, Vodafone CZ" w:date="2016-10-26T11:18:00Z">
        <w:r>
          <w:t xml:space="preserve">Ing. Ladislav Suk – spolupráce se společností </w:t>
        </w:r>
        <w:r>
          <w:t>Vodafone Czech Republic a.s.</w:t>
        </w:r>
      </w:ins>
    </w:p>
    <w:p w:rsidR="00A4433B" w:rsidRDefault="00F5157C" w:rsidP="00A4433B">
      <w:pPr>
        <w:pStyle w:val="BodyText"/>
        <w:ind w:left="1152"/>
        <w:jc w:val="both"/>
        <w:rPr>
          <w:rFonts w:hint="eastAsia"/>
        </w:rPr>
        <w:pPrChange w:id="295" w:author="Suk, Ladislav, Vodafone CZ" w:date="2016-10-26T11:18:00Z">
          <w:pPr>
            <w:pStyle w:val="BodyText"/>
          </w:pPr>
        </w:pPrChange>
      </w:pPr>
      <w:del w:id="296" w:author="Suk, Ladislav, Vodafone CZ" w:date="2016-10-26T11:20:00Z">
        <w:r w:rsidDel="00A4433B">
          <w:delText>a případně další.</w:delText>
        </w:r>
      </w:del>
    </w:p>
    <w:p w:rsidR="001F4584" w:rsidRDefault="00F5157C" w:rsidP="00CF7BA2">
      <w:pPr>
        <w:pStyle w:val="BodyText"/>
        <w:ind w:firstLine="432"/>
        <w:jc w:val="both"/>
        <w:rPr>
          <w:ins w:id="297" w:author="Suk, Ladislav, Vodafone CZ" w:date="2016-10-26T11:20:00Z"/>
        </w:rPr>
        <w:pPrChange w:id="298" w:author="Suk, Ladislav, Vodafone CZ" w:date="2016-10-26T11:17:00Z">
          <w:pPr>
            <w:pStyle w:val="BodyText"/>
          </w:pPr>
        </w:pPrChange>
      </w:pPr>
      <w:r>
        <w:t>Je možné, že některé části projektu budou mimo možnosti samotného realizačního týmu a je proto nezbytně potřebné, aby samotný projekt počítal například s možností pronajmout programátora, zaplatit výrobu specializovaných zařízení a podobně (</w:t>
      </w:r>
      <w:commentRangeStart w:id="299"/>
      <w:r w:rsidRPr="00CF7BA2">
        <w:rPr>
          <w:rPrChange w:id="300" w:author="Suk, Ladislav, Vodafone CZ" w:date="2016-10-26T11:17:00Z">
            <w:rPr>
              <w:highlight w:val="yellow"/>
            </w:rPr>
          </w:rPrChange>
        </w:rPr>
        <w:t>viz. Cenový odhad</w:t>
      </w:r>
      <w:commentRangeEnd w:id="299"/>
      <w:r>
        <w:commentReference w:id="299"/>
      </w:r>
      <w:r>
        <w:t xml:space="preserve">), ačkoliv team jako takový se bude vždy snažit vycházet z vlastní práce, </w:t>
      </w:r>
      <w:del w:id="301" w:author="Suk, Ladislav, Vodafone CZ" w:date="2016-10-26T11:21:00Z">
        <w:r w:rsidDel="00A4433B">
          <w:delText>připadně</w:delText>
        </w:r>
      </w:del>
      <w:ins w:id="302" w:author="Suk, Ladislav, Vodafone CZ" w:date="2016-10-26T11:21:00Z">
        <w:r w:rsidR="00A4433B">
          <w:t>případně</w:t>
        </w:r>
      </w:ins>
      <w:r>
        <w:t xml:space="preserve"> z volně dostupných existujících řešení.</w:t>
      </w:r>
    </w:p>
    <w:p w:rsidR="00A4433B" w:rsidRDefault="00A4433B" w:rsidP="00CF7BA2">
      <w:pPr>
        <w:pStyle w:val="BodyText"/>
        <w:ind w:firstLine="432"/>
        <w:jc w:val="both"/>
        <w:rPr>
          <w:rFonts w:hint="eastAsia"/>
        </w:rPr>
        <w:pPrChange w:id="303" w:author="Suk, Ladislav, Vodafone CZ" w:date="2016-10-26T11:17:00Z">
          <w:pPr>
            <w:pStyle w:val="BodyText"/>
          </w:pPr>
        </w:pPrChange>
      </w:pPr>
    </w:p>
    <w:p w:rsidR="001F4584" w:rsidRDefault="00F5157C">
      <w:pPr>
        <w:pStyle w:val="Heading1"/>
        <w:rPr>
          <w:rFonts w:hint="eastAsia"/>
        </w:rPr>
      </w:pPr>
      <w:r>
        <w:t xml:space="preserve">Časová </w:t>
      </w:r>
      <w:commentRangeStart w:id="304"/>
      <w:r>
        <w:t>dispozice projektu</w:t>
      </w:r>
      <w:commentRangeEnd w:id="304"/>
      <w:r>
        <w:commentReference w:id="304"/>
      </w:r>
    </w:p>
    <w:p w:rsidR="001F4584" w:rsidRDefault="00F5157C" w:rsidP="00A4433B">
      <w:pPr>
        <w:pStyle w:val="BodyText"/>
        <w:ind w:firstLine="432"/>
        <w:jc w:val="both"/>
        <w:rPr>
          <w:rFonts w:hint="eastAsia"/>
        </w:rPr>
        <w:pPrChange w:id="305" w:author="Suk, Ladislav, Vodafone CZ" w:date="2016-10-26T11:19:00Z">
          <w:pPr>
            <w:pStyle w:val="BodyText"/>
          </w:pPr>
        </w:pPrChange>
      </w:pPr>
      <w:r>
        <w:t xml:space="preserve">Celý projekt je koncipovaný jako studie proveditelnosti a prototypovaní řešení, u nějž bude potřeba nejen kontinuální sběr dat po delší čas, respektive po celou dobu běhu projektu, ale také studie užitečnosti a dlouhodobého chování celé infrastruktury. Z tohoto důvodu navrhujeme využít maximální možnou délku grantového programu, tedy 36 měsíců, což </w:t>
      </w:r>
      <w:del w:id="306" w:author="Suk, Ladislav, Vodafone CZ" w:date="2016-10-26T11:19:00Z">
        <w:r w:rsidDel="00A4433B">
          <w:delText>nicmeně</w:delText>
        </w:r>
      </w:del>
      <w:ins w:id="307" w:author="Suk, Ladislav, Vodafone CZ" w:date="2016-10-26T11:19:00Z">
        <w:r w:rsidR="00A4433B">
          <w:t>nicméně</w:t>
        </w:r>
      </w:ins>
      <w:r>
        <w:t xml:space="preserve"> neznamená, že prototyp bude dostupný až po uplynutí této doby</w:t>
      </w:r>
      <w:del w:id="308" w:author="Suk, Ladislav, Vodafone CZ" w:date="2016-10-26T11:20:00Z">
        <w:r w:rsidDel="00A4433B">
          <w:delText>, jako spíše to, aby z projektu bylo možné vytěžit konkrétní řešení v postačující kvalitě.</w:delText>
        </w:r>
      </w:del>
      <w:ins w:id="309" w:author="Suk, Ladislav, Vodafone CZ" w:date="2016-10-26T11:20:00Z">
        <w:r w:rsidR="00A4433B">
          <w:t>.</w:t>
        </w:r>
      </w:ins>
    </w:p>
    <w:p w:rsidR="001F4584" w:rsidRDefault="00F5157C" w:rsidP="00A4433B">
      <w:pPr>
        <w:pStyle w:val="BodyText"/>
        <w:ind w:firstLine="432"/>
        <w:jc w:val="both"/>
        <w:rPr>
          <w:ins w:id="310" w:author="Suk, Ladislav, Vodafone CZ" w:date="2016-10-26T11:20:00Z"/>
        </w:rPr>
        <w:pPrChange w:id="311" w:author="Suk, Ladislav, Vodafone CZ" w:date="2016-10-26T11:19:00Z">
          <w:pPr>
            <w:pStyle w:val="BodyText"/>
          </w:pPr>
        </w:pPrChange>
      </w:pPr>
      <w:r>
        <w:t>Samotné dílčí kroky realizace budou definovány v kompletní projektové dokumentaci.</w:t>
      </w:r>
    </w:p>
    <w:p w:rsidR="00A4433B" w:rsidRDefault="00A4433B" w:rsidP="00A4433B">
      <w:pPr>
        <w:pStyle w:val="BodyText"/>
        <w:ind w:firstLine="432"/>
        <w:jc w:val="both"/>
        <w:rPr>
          <w:rFonts w:hint="eastAsia"/>
        </w:rPr>
        <w:pPrChange w:id="312" w:author="Suk, Ladislav, Vodafone CZ" w:date="2016-10-26T11:19:00Z">
          <w:pPr>
            <w:pStyle w:val="BodyText"/>
          </w:pPr>
        </w:pPrChange>
      </w:pPr>
    </w:p>
    <w:p w:rsidR="001F4584" w:rsidRDefault="00F5157C">
      <w:pPr>
        <w:pStyle w:val="Heading1"/>
        <w:rPr>
          <w:rFonts w:hint="eastAsia"/>
        </w:rPr>
      </w:pPr>
      <w:r>
        <w:t>Možné problémy, nejasnosti</w:t>
      </w:r>
    </w:p>
    <w:p w:rsidR="001F4584" w:rsidRDefault="00F5157C">
      <w:pPr>
        <w:ind w:left="720"/>
        <w:rPr>
          <w:rFonts w:hint="eastAsia"/>
        </w:rPr>
      </w:pPr>
      <w:del w:id="313" w:author="Tomas Petru" w:date="2016-10-23T20:48:00Z">
        <w:r>
          <w:delText>jasně měřitelné faktory zlepšení účinnosti projektu</w:delText>
        </w:r>
      </w:del>
    </w:p>
    <w:p w:rsidR="001F4584" w:rsidRDefault="00F5157C">
      <w:pPr>
        <w:numPr>
          <w:ilvl w:val="0"/>
          <w:numId w:val="2"/>
        </w:numPr>
        <w:rPr>
          <w:rFonts w:hint="eastAsia"/>
        </w:rPr>
      </w:pPr>
      <w:del w:id="314" w:author="Tomas Petru" w:date="2016-10-23T20:48:00Z">
        <w:r>
          <w:delText>popis účinnosti neurální sítě</w:delText>
        </w:r>
      </w:del>
    </w:p>
    <w:p w:rsidR="001F4584" w:rsidRDefault="00F5157C">
      <w:pPr>
        <w:numPr>
          <w:ilvl w:val="0"/>
          <w:numId w:val="2"/>
        </w:numPr>
        <w:rPr>
          <w:rFonts w:hint="eastAsia"/>
        </w:rPr>
      </w:pPr>
      <w:r>
        <w:t>zabezpečení IoT prvků</w:t>
      </w:r>
    </w:p>
    <w:p w:rsidR="001F4584" w:rsidRDefault="00F5157C">
      <w:pPr>
        <w:numPr>
          <w:ilvl w:val="0"/>
          <w:numId w:val="2"/>
        </w:numPr>
        <w:rPr>
          <w:rFonts w:hint="eastAsia"/>
        </w:rPr>
      </w:pPr>
      <w:r>
        <w:t>nejasná kvalita běžně dostupných senzorů</w:t>
      </w:r>
    </w:p>
    <w:p w:rsidR="001F4584" w:rsidRDefault="00F5157C">
      <w:pPr>
        <w:numPr>
          <w:ilvl w:val="0"/>
          <w:numId w:val="2"/>
        </w:numPr>
        <w:rPr>
          <w:rFonts w:hint="eastAsia"/>
        </w:rPr>
      </w:pPr>
      <w:r>
        <w:t>predikční modely</w:t>
      </w:r>
    </w:p>
    <w:p w:rsidR="001F4584" w:rsidRDefault="00F5157C">
      <w:pPr>
        <w:numPr>
          <w:ilvl w:val="0"/>
          <w:numId w:val="2"/>
        </w:numPr>
        <w:rPr>
          <w:rFonts w:hint="eastAsia"/>
        </w:rPr>
      </w:pPr>
      <w:r>
        <w:t>možné použití neurální sítě pro různé modely a různé druhy vstupů</w:t>
      </w:r>
    </w:p>
    <w:p w:rsidR="001F4584" w:rsidRDefault="00F5157C">
      <w:pPr>
        <w:numPr>
          <w:ilvl w:val="0"/>
          <w:numId w:val="2"/>
        </w:numPr>
        <w:rPr>
          <w:rFonts w:hint="eastAsia"/>
        </w:rPr>
      </w:pPr>
      <w:r>
        <w:t>protokoly pro řízení vzduchotechnik(y)</w:t>
      </w:r>
    </w:p>
    <w:p w:rsidR="001F4584" w:rsidRDefault="00F5157C">
      <w:pPr>
        <w:numPr>
          <w:ilvl w:val="0"/>
          <w:numId w:val="2"/>
        </w:numPr>
        <w:rPr>
          <w:rFonts w:hint="eastAsia"/>
        </w:rPr>
      </w:pPr>
      <w:r>
        <w:t>licence použitých softwarových řešení a licence celého projektu</w:t>
      </w:r>
    </w:p>
    <w:p w:rsidR="001F4584" w:rsidRDefault="00F5157C">
      <w:pPr>
        <w:numPr>
          <w:ilvl w:val="0"/>
          <w:numId w:val="2"/>
        </w:numPr>
        <w:rPr>
          <w:rFonts w:hint="eastAsia"/>
        </w:rPr>
      </w:pPr>
      <w:r>
        <w:t>legálnost použití dronu</w:t>
      </w:r>
    </w:p>
    <w:p w:rsidR="001F4584" w:rsidRDefault="001F4584">
      <w:pPr>
        <w:rPr>
          <w:rFonts w:hint="eastAsia"/>
        </w:rPr>
      </w:pPr>
    </w:p>
    <w:sectPr w:rsidR="001F458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1134" w:bottom="1134" w:left="1134" w:header="1134" w:footer="1134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Suk, Ladislav, Vodafone CZ" w:date="2016-10-26T11:37:00Z" w:initials="SLVC">
    <w:p w:rsidR="00BE54F1" w:rsidRDefault="00BE54F1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t>Vyuzil bych 5 vet, které k projektu pomohlo pripravit nase oddeleni Komunikace</w:t>
      </w:r>
    </w:p>
  </w:comment>
  <w:comment w:id="189" w:author="Tomas Petru" w:date="2016-10-23T15:02:00Z" w:initials="TP">
    <w:p w:rsidR="001F4584" w:rsidRDefault="00F5157C">
      <w:pPr>
        <w:rPr>
          <w:rFonts w:hint="eastAsia"/>
        </w:rPr>
      </w:pPr>
      <w:r>
        <w:rPr>
          <w:sz w:val="20"/>
        </w:rPr>
        <w:t>Odstranit?</w:t>
      </w:r>
    </w:p>
  </w:comment>
  <w:comment w:id="247" w:author="Tomas Petru" w:date="2016-10-23T15:04:00Z" w:initials="TP">
    <w:p w:rsidR="001F4584" w:rsidRDefault="00F5157C">
      <w:pPr>
        <w:rPr>
          <w:rFonts w:hint="eastAsia"/>
        </w:rPr>
      </w:pPr>
      <w:r>
        <w:rPr>
          <w:sz w:val="20"/>
        </w:rPr>
        <w:t>doplnit</w:t>
      </w:r>
    </w:p>
  </w:comment>
  <w:comment w:id="279" w:author="Tomas Petru" w:date="2016-10-23T15:05:00Z" w:initials="TP">
    <w:p w:rsidR="001F4584" w:rsidRDefault="00F5157C">
      <w:pPr>
        <w:rPr>
          <w:rFonts w:hint="eastAsia"/>
        </w:rPr>
      </w:pPr>
      <w:r>
        <w:rPr>
          <w:sz w:val="20"/>
        </w:rPr>
        <w:t>Budeme tady uvádět Vodafon stranu? Doplnit tituly… ještě někdo?</w:t>
      </w:r>
    </w:p>
  </w:comment>
  <w:comment w:id="280" w:author="Suk, Ladislav, Vodafone CZ" w:date="2016-10-26T11:21:00Z" w:initials="SLVC">
    <w:p w:rsidR="00A4433B" w:rsidRDefault="00A4433B">
      <w:pPr>
        <w:pStyle w:val="CommentText"/>
      </w:pPr>
      <w:r>
        <w:rPr>
          <w:rStyle w:val="CommentReference"/>
          <w:rFonts w:hint="eastAsia"/>
        </w:rPr>
        <w:annotationRef/>
      </w:r>
      <w:r>
        <w:rPr>
          <w:rFonts w:hint="eastAsia"/>
        </w:rPr>
        <w:t>A</w:t>
      </w:r>
      <w:r>
        <w:t>no, uvedl jsem sebe jako kontakt za VF</w:t>
      </w:r>
    </w:p>
    <w:p w:rsidR="00A4433B" w:rsidRDefault="00A4433B">
      <w:pPr>
        <w:pStyle w:val="CommentText"/>
      </w:pPr>
    </w:p>
    <w:p w:rsidR="00D57F19" w:rsidRDefault="00D57F19">
      <w:pPr>
        <w:pStyle w:val="CommentText"/>
      </w:pPr>
    </w:p>
    <w:p w:rsidR="00D57F19" w:rsidRDefault="00B96F66">
      <w:pPr>
        <w:pStyle w:val="CommentText"/>
      </w:pPr>
      <w:r>
        <w:t>Mas predstavu kdo by zastresil jednotlive cile projektu ?</w:t>
      </w:r>
    </w:p>
    <w:p w:rsidR="00B96F66" w:rsidRDefault="00B96F66">
      <w:pPr>
        <w:pStyle w:val="CommentText"/>
      </w:pPr>
    </w:p>
    <w:p w:rsidR="00D57F19" w:rsidRDefault="00D57F19" w:rsidP="00D57F19">
      <w:pPr>
        <w:pStyle w:val="CommentText"/>
        <w:numPr>
          <w:ilvl w:val="0"/>
          <w:numId w:val="7"/>
        </w:numPr>
      </w:pPr>
      <w:r>
        <w:t xml:space="preserve"> </w:t>
      </w:r>
      <w:r>
        <w:rPr>
          <w:rFonts w:hint="eastAsia"/>
        </w:rPr>
        <w:t>P</w:t>
      </w:r>
      <w:r>
        <w:t xml:space="preserve">rojektovy management </w:t>
      </w:r>
      <w:r w:rsidR="00B96F66">
        <w:t xml:space="preserve"> - Tomas</w:t>
      </w:r>
    </w:p>
    <w:p w:rsidR="00B96F66" w:rsidRDefault="00B96F66" w:rsidP="00B96F66">
      <w:pPr>
        <w:pStyle w:val="CommentText"/>
      </w:pPr>
    </w:p>
    <w:p w:rsidR="00B96F66" w:rsidRDefault="00B96F66" w:rsidP="00B96F66">
      <w:pPr>
        <w:pStyle w:val="CommentText"/>
        <w:numPr>
          <w:ilvl w:val="0"/>
          <w:numId w:val="7"/>
        </w:numPr>
      </w:pPr>
      <w:r>
        <w:t xml:space="preserve"> Senzory vstup a d</w:t>
      </w:r>
      <w:r w:rsidR="00D57F19">
        <w:t xml:space="preserve">ron </w:t>
      </w:r>
      <w:r>
        <w:t>= spoluprace s Ciste nebe a Hate, Ostrava město</w:t>
      </w:r>
    </w:p>
    <w:p w:rsidR="00B96F66" w:rsidRDefault="00B96F66" w:rsidP="00B96F66">
      <w:pPr>
        <w:pStyle w:val="ListParagraph"/>
      </w:pPr>
    </w:p>
    <w:p w:rsidR="00B96F66" w:rsidRDefault="00B96F66" w:rsidP="00B96F66">
      <w:pPr>
        <w:pStyle w:val="CommentText"/>
        <w:numPr>
          <w:ilvl w:val="0"/>
          <w:numId w:val="7"/>
        </w:numPr>
      </w:pPr>
      <w:r>
        <w:t xml:space="preserve"> Nb IoT – spoluprace s Vodafone</w:t>
      </w:r>
    </w:p>
    <w:p w:rsidR="00B96F66" w:rsidRDefault="00B96F66" w:rsidP="00B96F66">
      <w:pPr>
        <w:pStyle w:val="CommentText"/>
      </w:pPr>
    </w:p>
    <w:p w:rsidR="00D57F19" w:rsidRDefault="00D57F19" w:rsidP="00D57F19">
      <w:pPr>
        <w:pStyle w:val="CommentText"/>
        <w:numPr>
          <w:ilvl w:val="0"/>
          <w:numId w:val="7"/>
        </w:numPr>
      </w:pPr>
      <w:r>
        <w:t xml:space="preserve"> Platforma – server apod</w:t>
      </w:r>
      <w:r w:rsidR="00B96F66">
        <w:t xml:space="preserve"> = mozna spoluprace s VF</w:t>
      </w:r>
    </w:p>
    <w:p w:rsidR="00B96F66" w:rsidRDefault="00B96F66" w:rsidP="00B96F66">
      <w:pPr>
        <w:pStyle w:val="CommentText"/>
      </w:pPr>
    </w:p>
    <w:p w:rsidR="00D57F19" w:rsidRDefault="00D57F19" w:rsidP="00D57F19">
      <w:pPr>
        <w:pStyle w:val="CommentText"/>
        <w:numPr>
          <w:ilvl w:val="0"/>
          <w:numId w:val="7"/>
        </w:numPr>
      </w:pPr>
      <w:r>
        <w:t xml:space="preserve"> Neuronova sit</w:t>
      </w:r>
    </w:p>
    <w:p w:rsidR="00B96F66" w:rsidRDefault="00B96F66" w:rsidP="00B96F66">
      <w:pPr>
        <w:pStyle w:val="CommentText"/>
      </w:pPr>
    </w:p>
    <w:p w:rsidR="00B96F66" w:rsidRDefault="00B96F66" w:rsidP="00D57F19">
      <w:pPr>
        <w:pStyle w:val="CommentText"/>
        <w:numPr>
          <w:ilvl w:val="0"/>
          <w:numId w:val="7"/>
        </w:numPr>
      </w:pPr>
      <w:r>
        <w:t xml:space="preserve">  Rizeni jednotek a mereni kvality, spotrebovane energie atd v objektu = spoluprace s ATREA, Ostrava mestu</w:t>
      </w:r>
    </w:p>
    <w:p w:rsidR="00B96F66" w:rsidRDefault="00B96F66" w:rsidP="00B96F66">
      <w:pPr>
        <w:pStyle w:val="CommentText"/>
      </w:pPr>
    </w:p>
    <w:p w:rsidR="00B96F66" w:rsidRDefault="00B96F66" w:rsidP="00D57F19">
      <w:pPr>
        <w:pStyle w:val="CommentText"/>
        <w:numPr>
          <w:ilvl w:val="0"/>
          <w:numId w:val="7"/>
        </w:numPr>
      </w:pPr>
      <w:r>
        <w:t xml:space="preserve"> </w:t>
      </w:r>
      <w:r>
        <w:rPr>
          <w:rFonts w:hint="eastAsia"/>
        </w:rPr>
        <w:t>V</w:t>
      </w:r>
      <w:r>
        <w:t>ystup platforma : webovy portal, user management, notifikace apod</w:t>
      </w:r>
    </w:p>
    <w:p w:rsidR="00B96F66" w:rsidRDefault="00B96F66" w:rsidP="00B96F66">
      <w:pPr>
        <w:pStyle w:val="CommentText"/>
      </w:pPr>
    </w:p>
    <w:p w:rsidR="00B96F66" w:rsidRDefault="00B96F66" w:rsidP="00D57F19">
      <w:pPr>
        <w:pStyle w:val="CommentText"/>
        <w:numPr>
          <w:ilvl w:val="0"/>
          <w:numId w:val="7"/>
        </w:numPr>
      </w:pPr>
      <w:r>
        <w:t xml:space="preserve"> Mobilni app  (predpokladam, ze bude pro zjednoduseni responsive web z portalu)</w:t>
      </w:r>
    </w:p>
    <w:p w:rsidR="00B96F66" w:rsidRDefault="00B96F66" w:rsidP="00B96F66">
      <w:pPr>
        <w:pStyle w:val="CommentText"/>
      </w:pPr>
    </w:p>
    <w:p w:rsidR="00B96F66" w:rsidRDefault="00B96F66" w:rsidP="00B96F66">
      <w:pPr>
        <w:pStyle w:val="CommentText"/>
        <w:numPr>
          <w:ilvl w:val="0"/>
          <w:numId w:val="7"/>
        </w:numPr>
      </w:pPr>
      <w:r>
        <w:t xml:space="preserve"> </w:t>
      </w:r>
      <w:r>
        <w:rPr>
          <w:rFonts w:hint="eastAsia"/>
        </w:rPr>
        <w:t>Z</w:t>
      </w:r>
      <w:r>
        <w:t>abezpeceni senzoru, komunikace</w:t>
      </w:r>
    </w:p>
    <w:p w:rsidR="00D57F19" w:rsidRDefault="00D57F19">
      <w:pPr>
        <w:pStyle w:val="CommentText"/>
      </w:pPr>
    </w:p>
    <w:p w:rsidR="00B96F66" w:rsidRDefault="00DE0EB8">
      <w:pPr>
        <w:pStyle w:val="CommentText"/>
      </w:pPr>
      <w:r>
        <w:t>Bylo by dobře mit i nekoho</w:t>
      </w:r>
      <w:r w:rsidR="00B96F66">
        <w:t xml:space="preserve"> za produktovy management … kdo bude jednat s Atrea, Nadaci atd</w:t>
      </w:r>
    </w:p>
    <w:p w:rsidR="00B96F66" w:rsidRDefault="00B96F66">
      <w:pPr>
        <w:pStyle w:val="CommentText"/>
      </w:pPr>
    </w:p>
    <w:p w:rsidR="00197A24" w:rsidRDefault="00197A24">
      <w:pPr>
        <w:pStyle w:val="CommentText"/>
      </w:pPr>
    </w:p>
    <w:p w:rsidR="00197A24" w:rsidRDefault="00197A24">
      <w:pPr>
        <w:pStyle w:val="CommentText"/>
      </w:pPr>
      <w:r>
        <w:rPr>
          <w:rFonts w:hint="eastAsia"/>
        </w:rPr>
        <w:t>D</w:t>
      </w:r>
      <w:r>
        <w:t>ále bude třeba projit legislativni požadavky:</w:t>
      </w:r>
    </w:p>
    <w:p w:rsidR="00197A24" w:rsidRDefault="00197A24" w:rsidP="00197A24">
      <w:pPr>
        <w:pStyle w:val="CommentText"/>
        <w:numPr>
          <w:ilvl w:val="0"/>
          <w:numId w:val="8"/>
        </w:numPr>
      </w:pPr>
      <w:r>
        <w:t xml:space="preserve"> </w:t>
      </w:r>
      <w:r>
        <w:rPr>
          <w:rFonts w:hint="eastAsia"/>
        </w:rPr>
        <w:t>V</w:t>
      </w:r>
      <w:r>
        <w:t>ymena vzduchu v budovách, filtry apod … doufam ve poslecne s ATREA</w:t>
      </w:r>
    </w:p>
    <w:p w:rsidR="00197A24" w:rsidRDefault="00197A24" w:rsidP="00197A24">
      <w:pPr>
        <w:pStyle w:val="CommentText"/>
        <w:numPr>
          <w:ilvl w:val="0"/>
          <w:numId w:val="8"/>
        </w:numPr>
      </w:pPr>
      <w:r>
        <w:t xml:space="preserve"> Dron .. viz vase poznámky a doufam ve spolupraci s Hate</w:t>
      </w:r>
    </w:p>
    <w:p w:rsidR="00197A24" w:rsidRPr="00A4433B" w:rsidRDefault="00197A24">
      <w:pPr>
        <w:pStyle w:val="CommentText"/>
        <w:rPr>
          <w:rFonts w:hint="eastAsia"/>
        </w:rPr>
      </w:pPr>
    </w:p>
  </w:comment>
  <w:comment w:id="299" w:author="Tomas Petru" w:date="2016-10-23T15:05:00Z" w:initials="TP">
    <w:p w:rsidR="001F4584" w:rsidRDefault="00F5157C">
      <w:pPr>
        <w:rPr>
          <w:rFonts w:hint="eastAsia"/>
        </w:rPr>
      </w:pPr>
      <w:r>
        <w:rPr>
          <w:sz w:val="20"/>
        </w:rPr>
        <w:t>Link na existující dokument</w:t>
      </w:r>
    </w:p>
  </w:comment>
  <w:comment w:id="304" w:author="Tomas Petru" w:date="2016-10-23T15:06:00Z" w:initials="TP">
    <w:p w:rsidR="001F4584" w:rsidRDefault="00F5157C">
      <w:pPr>
        <w:rPr>
          <w:rFonts w:hint="eastAsia"/>
        </w:rPr>
      </w:pPr>
      <w:r>
        <w:rPr>
          <w:sz w:val="20"/>
        </w:rPr>
        <w:t>Dron nesouhlasí s 36 měsíci, chce zkrátit, projednat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46F" w:rsidRDefault="00C6146F">
      <w:pPr>
        <w:rPr>
          <w:rFonts w:hint="eastAsia"/>
        </w:rPr>
      </w:pPr>
      <w:r>
        <w:separator/>
      </w:r>
    </w:p>
  </w:endnote>
  <w:endnote w:type="continuationSeparator" w:id="0">
    <w:p w:rsidR="00C6146F" w:rsidRDefault="00C6146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E68" w:rsidRDefault="003D4E68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584" w:rsidRDefault="00345EBE">
    <w:pPr>
      <w:pStyle w:val="Footer"/>
      <w:rPr>
        <w:rFonts w:hint="eastAsia"/>
      </w:rPr>
    </w:pPr>
    <w:r>
      <w:rPr>
        <w:noProof/>
        <w:lang w:val="en-US" w:eastAsia="en-US" w:bidi="ar-SA"/>
      </w:rPr>
      <w:pict w14:anchorId="17A3C985">
        <v:shapetype id="_x0000_t202" coordsize="21600,21600" o:spt="202" path="m,l,21600r21600,l21600,xe">
          <v:stroke joinstyle="miter"/>
          <v:path gradientshapeok="t" o:connecttype="rect"/>
        </v:shapetype>
        <v:shape id="DocumentMarking.CMark_S1I1" o:spid="_x0000_s2051" type="#_x0000_t202" style="position:absolute;margin-left:0;margin-top:791.9pt;width:200pt;height:50pt;z-index:251659264;visibility:visible;mso-wrap-style:none;mso-position-horizontal:absolute;mso-position-horizontal-relative:page;mso-position-vertical:absolute;mso-position-vertical-relative:page" stroked="f">
          <v:textbox style="mso-fit-shape-to-text:t">
            <w:txbxContent>
              <w:p w:rsidR="00345EBE" w:rsidRPr="00345EBE" w:rsidRDefault="00345EBE" w:rsidP="00345EBE">
                <w:pPr>
                  <w:tabs>
                    <w:tab w:val="left" w:pos="1701"/>
                  </w:tabs>
                  <w:rPr>
                    <w:rFonts w:ascii="Arial" w:hAnsi="Arial" w:cs="Arial"/>
                    <w:noProof/>
                    <w:color w:val="000000"/>
                    <w:sz w:val="14"/>
                  </w:rPr>
                </w:pPr>
                <w:r w:rsidRPr="00345EBE">
                  <w:rPr>
                    <w:rFonts w:ascii="Arial" w:hAnsi="Arial" w:cs="Arial" w:hint="eastAsia"/>
                    <w:b/>
                    <w:noProof/>
                    <w:color w:val="000000"/>
                    <w:sz w:val="18"/>
                  </w:rPr>
                  <w:t>C1 - Unclassified</w:t>
                </w:r>
                <w:r w:rsidRPr="00345EBE">
                  <w:rPr>
                    <w:rFonts w:ascii="Arial" w:hAnsi="Arial" w:cs="Arial"/>
                    <w:noProof/>
                    <w:color w:val="000000"/>
                    <w:sz w:val="14"/>
                  </w:rPr>
                  <w:tab/>
                  <w:t xml:space="preserve"> </w:t>
                </w:r>
              </w:p>
              <w:p w:rsidR="00345EBE" w:rsidRPr="00345EBE" w:rsidRDefault="00345EBE" w:rsidP="00345EBE">
                <w:pPr>
                  <w:tabs>
                    <w:tab w:val="left" w:pos="1701"/>
                  </w:tabs>
                  <w:rPr>
                    <w:rFonts w:ascii="Arial" w:hAnsi="Arial" w:cs="Arial"/>
                    <w:noProof/>
                    <w:color w:val="000000"/>
                    <w:sz w:val="14"/>
                  </w:rPr>
                </w:pPr>
                <w:r w:rsidRPr="00345EBE">
                  <w:rPr>
                    <w:rFonts w:ascii="Arial" w:hAnsi="Arial" w:cs="Arial"/>
                    <w:noProof/>
                    <w:color w:val="000000"/>
                    <w:sz w:val="14"/>
                  </w:rPr>
                  <w:t>Classified on: 26.10.2016</w:t>
                </w:r>
                <w:r w:rsidRPr="00345EBE">
                  <w:rPr>
                    <w:rFonts w:ascii="Arial" w:hAnsi="Arial" w:cs="Arial"/>
                    <w:noProof/>
                    <w:color w:val="000000"/>
                    <w:sz w:val="14"/>
                  </w:rPr>
                  <w:tab/>
                  <w:t>Owner: Suk, Ladislav, Vodafone CZ</w:t>
                </w:r>
              </w:p>
              <w:p w:rsidR="00345EBE" w:rsidRPr="00345EBE" w:rsidRDefault="00345EBE" w:rsidP="00345EBE">
                <w:pPr>
                  <w:tabs>
                    <w:tab w:val="left" w:pos="1701"/>
                  </w:tabs>
                  <w:rPr>
                    <w:rFonts w:ascii="Arial" w:hAnsi="Arial" w:cs="Arial"/>
                    <w:noProof/>
                    <w:color w:val="000000"/>
                    <w:sz w:val="14"/>
                  </w:rPr>
                </w:pPr>
                <w:r w:rsidRPr="00345EBE">
                  <w:rPr>
                    <w:rFonts w:ascii="Arial" w:hAnsi="Arial" w:cs="Arial"/>
                    <w:noProof/>
                    <w:color w:val="000000"/>
                    <w:sz w:val="14"/>
                  </w:rPr>
                  <w:t>Printed on: 26.10.2016</w:t>
                </w:r>
                <w:r w:rsidRPr="00345EBE">
                  <w:rPr>
                    <w:rFonts w:ascii="Arial" w:hAnsi="Arial" w:cs="Arial"/>
                    <w:noProof/>
                    <w:color w:val="000000"/>
                    <w:sz w:val="14"/>
                  </w:rPr>
                  <w:tab/>
                  <w:t>Open/Printed by: Suk, Ladislav, Vodafone CZ</w:t>
                </w:r>
              </w:p>
            </w:txbxContent>
          </v:textbox>
          <w10:wrap anchorx="page" anchory="page"/>
        </v:shape>
      </w:pict>
    </w:r>
    <w:r w:rsidR="00F5157C">
      <w:fldChar w:fldCharType="begin"/>
    </w:r>
    <w:r w:rsidR="00F5157C">
      <w:instrText>PAGE</w:instrText>
    </w:r>
    <w:r w:rsidR="00F5157C">
      <w:fldChar w:fldCharType="separate"/>
    </w:r>
    <w:r w:rsidR="004D2731">
      <w:rPr>
        <w:rFonts w:hint="eastAsia"/>
        <w:noProof/>
      </w:rPr>
      <w:t>1</w:t>
    </w:r>
    <w:r w:rsidR="00F5157C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E68" w:rsidRDefault="003D4E68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46F" w:rsidRDefault="00C6146F">
      <w:pPr>
        <w:rPr>
          <w:rFonts w:hint="eastAsia"/>
        </w:rPr>
      </w:pPr>
      <w:r>
        <w:separator/>
      </w:r>
    </w:p>
  </w:footnote>
  <w:footnote w:type="continuationSeparator" w:id="0">
    <w:p w:rsidR="00C6146F" w:rsidRDefault="00C6146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E68" w:rsidRDefault="003D4E68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584" w:rsidRDefault="00F5157C">
    <w:pPr>
      <w:pStyle w:val="Header"/>
      <w:rPr>
        <w:rFonts w:hint="eastAsia"/>
        <w:highlight w:val="yellow"/>
      </w:rPr>
    </w:pPr>
    <w:r>
      <w:rPr>
        <w:noProof/>
        <w:lang w:val="en-US" w:eastAsia="en-US" w:bidi="ar-SA"/>
      </w:rPr>
      <w:drawing>
        <wp:anchor distT="0" distB="0" distL="0" distR="0" simplePos="0" relativeHeight="251658240" behindDoc="0" locked="0" layoutInCell="1" allowOverlap="1" wp14:anchorId="1A279922" wp14:editId="7C2A5DAD">
          <wp:simplePos x="0" y="0"/>
          <wp:positionH relativeFrom="column">
            <wp:posOffset>4862195</wp:posOffset>
          </wp:positionH>
          <wp:positionV relativeFrom="paragraph">
            <wp:posOffset>-287655</wp:posOffset>
          </wp:positionV>
          <wp:extent cx="1210310" cy="598805"/>
          <wp:effectExtent l="0" t="0" r="0" b="0"/>
          <wp:wrapSquare wrapText="largest"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10310" cy="598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highlight w:val="yellow"/>
      </w:rPr>
      <w:fldChar w:fldCharType="begin" w:fldLock="1"/>
    </w:r>
    <w:r>
      <w:instrText>TIME \@"HH:mm:ss"</w:instrText>
    </w:r>
    <w:r>
      <w:fldChar w:fldCharType="separate"/>
    </w:r>
    <w:r>
      <w:t>19:26:18</w:t>
    </w:r>
    <w:r>
      <w:fldChar w:fldCharType="end"/>
    </w:r>
    <w:r>
      <w:rPr>
        <w:highlight w:val="yellow"/>
      </w:rPr>
      <w:t xml:space="preserve"> - </w:t>
    </w:r>
    <w:r>
      <w:rPr>
        <w:highlight w:val="yellow"/>
      </w:rPr>
      <w:fldChar w:fldCharType="begin" w:fldLock="1"/>
    </w:r>
    <w:r>
      <w:instrText>DATE \@"dd.MM.yyyy"</w:instrText>
    </w:r>
    <w:r>
      <w:fldChar w:fldCharType="separate"/>
    </w:r>
    <w:r>
      <w:t>23.10.2016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E68" w:rsidRDefault="003D4E68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06EAE"/>
    <w:multiLevelType w:val="multilevel"/>
    <w:tmpl w:val="CC0A1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853F7A"/>
    <w:multiLevelType w:val="multilevel"/>
    <w:tmpl w:val="C83EA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466774A"/>
    <w:multiLevelType w:val="hybridMultilevel"/>
    <w:tmpl w:val="933A85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45009"/>
    <w:multiLevelType w:val="hybridMultilevel"/>
    <w:tmpl w:val="6BB46A06"/>
    <w:lvl w:ilvl="0" w:tplc="F90AA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CC6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E22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5A3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0416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822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16C7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367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1CA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6A47DD"/>
    <w:multiLevelType w:val="multilevel"/>
    <w:tmpl w:val="7302A85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B16014F"/>
    <w:multiLevelType w:val="hybridMultilevel"/>
    <w:tmpl w:val="AEFEB2B2"/>
    <w:lvl w:ilvl="0" w:tplc="143451D4">
      <w:start w:val="1"/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25BA1"/>
    <w:multiLevelType w:val="hybridMultilevel"/>
    <w:tmpl w:val="14CE70C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5289086F"/>
    <w:multiLevelType w:val="hybridMultilevel"/>
    <w:tmpl w:val="54326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uk, Ladislav, Vodafone CZ">
    <w15:presenceInfo w15:providerId="None" w15:userId="Suk, Ladislav, Vodafone C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markup="0"/>
  <w:trackRevisions/>
  <w:defaultTabStop w:val="709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F4584"/>
    <w:rsid w:val="000508EC"/>
    <w:rsid w:val="0008083A"/>
    <w:rsid w:val="00100746"/>
    <w:rsid w:val="00101101"/>
    <w:rsid w:val="00197A24"/>
    <w:rsid w:val="001F4584"/>
    <w:rsid w:val="001F7B92"/>
    <w:rsid w:val="00216C1F"/>
    <w:rsid w:val="002C4537"/>
    <w:rsid w:val="003364BC"/>
    <w:rsid w:val="00345EBE"/>
    <w:rsid w:val="003D4E68"/>
    <w:rsid w:val="004D2731"/>
    <w:rsid w:val="007E7F1E"/>
    <w:rsid w:val="00845895"/>
    <w:rsid w:val="00A4433B"/>
    <w:rsid w:val="00AE4B20"/>
    <w:rsid w:val="00B61DC2"/>
    <w:rsid w:val="00B93B1D"/>
    <w:rsid w:val="00B96F66"/>
    <w:rsid w:val="00BE54F1"/>
    <w:rsid w:val="00C34020"/>
    <w:rsid w:val="00C6146F"/>
    <w:rsid w:val="00CB5EB0"/>
    <w:rsid w:val="00CF7BA2"/>
    <w:rsid w:val="00D57F19"/>
    <w:rsid w:val="00DE0EB8"/>
    <w:rsid w:val="00EE6EA1"/>
    <w:rsid w:val="00F5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735B7EB"/>
  <w15:docId w15:val="{B22FDF2D-E5EB-420A-AF56-54DE3E4C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sz w:val="24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paragraph" w:styleId="CommentText">
    <w:name w:val="annotation text"/>
    <w:basedOn w:val="Normal"/>
    <w:link w:val="CommentTextChar"/>
    <w:uiPriority w:val="99"/>
    <w:unhideWhenUsed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C1F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C1F"/>
    <w:rPr>
      <w:rFonts w:ascii="Segoe UI" w:hAnsi="Segoe UI" w:cs="Mangal"/>
      <w:sz w:val="18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6C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6C1F"/>
    <w:rPr>
      <w:rFonts w:cs="Mangal"/>
      <w:b/>
      <w:bCs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EE6E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6F66"/>
    <w:pPr>
      <w:ind w:left="720"/>
      <w:contextualSpacing/>
    </w:pPr>
    <w:rPr>
      <w:rFonts w:cs="Mangal"/>
      <w:szCs w:val="21"/>
    </w:rPr>
  </w:style>
  <w:style w:type="paragraph" w:styleId="Revision">
    <w:name w:val="Revision"/>
    <w:hidden/>
    <w:uiPriority w:val="99"/>
    <w:semiHidden/>
    <w:rsid w:val="00345EB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261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375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26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153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936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56759-59D4-42BC-9DEC-49F9C8165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1679</Words>
  <Characters>9573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Czech Republic a.s.</Company>
  <LinksUpToDate>false</LinksUpToDate>
  <CharactersWithSpaces>11230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Suk, Ladislav, Vodafone CZ</dc:creator>
  <dc:description/>
  <cp:lastModifiedBy>Suk, Ladislav, Vodafone CZ</cp:lastModifiedBy>
  <cp:revision>10</cp:revision>
  <cp:lastPrinted>2016-10-26T10:00:00Z</cp:lastPrinted>
  <dcterms:created xsi:type="dcterms:W3CDTF">2016-10-26T09:05:00Z</dcterms:created>
  <dcterms:modified xsi:type="dcterms:W3CDTF">2016-10-26T09:54:00Z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everlance.DocumentMarking.ClassificationMark.P00">
    <vt:lpwstr>&lt;ClassificationMark xmlns:xsi="http://www.w3.org/2001/XMLSchema-instance" xmlns:xsd="http://www.w3.org/2001/XMLSchema" margin="NaN" class="C1" owner="Suk, Ladislav, Vodafone CZ" position="BottomLeft" marginX="0" marginY="0" classifiedOn="2016-10-26T0</vt:lpwstr>
  </property>
  <property fmtid="{D5CDD505-2E9C-101B-9397-08002B2CF9AE}" pid="3" name="Cleverlance.DocumentMarking.ClassificationMark.P01">
    <vt:lpwstr>9:33:30.8626322+02:00" showPrintedBy="true" showPrintDate="true" language="en" ApplicationVersion="Microsoft Word, 15.0" addinVersion="4.5.0.0" template="Default"&gt;&lt;recipients /&gt;&lt;documentOwners /&gt;&lt;/ClassificationMark&gt;</vt:lpwstr>
  </property>
  <property fmtid="{D5CDD505-2E9C-101B-9397-08002B2CF9AE}" pid="4" name="Cleverlance.DocumentMarking.ClassificationMark">
    <vt:lpwstr>￼PARTS:2</vt:lpwstr>
  </property>
</Properties>
</file>