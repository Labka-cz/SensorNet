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Univerzální Městs</w:t>
      </w:r>
      <w:r>
        <w:rPr/>
        <w:t>k</w:t>
      </w:r>
      <w:r>
        <w:rPr/>
        <w:t xml:space="preserve">á </w:t>
      </w:r>
      <w:r>
        <w:rPr/>
        <w:t>Senzorická</w:t>
      </w:r>
      <w:r>
        <w:rPr/>
        <w:t xml:space="preserve"> Síť</w:t>
      </w:r>
    </w:p>
    <w:p>
      <w:pPr>
        <w:pStyle w:val="Heading1"/>
        <w:numPr>
          <w:ilvl w:val="0"/>
          <w:numId w:val="1"/>
        </w:numPr>
        <w:rPr/>
      </w:pPr>
      <w:r>
        <w:rPr/>
        <w:t>Záměr</w:t>
      </w:r>
      <w:r>
        <w:rPr/>
        <w:t xml:space="preserve"> </w:t>
      </w:r>
      <w:r>
        <w:rPr/>
        <w:t>projektu</w:t>
      </w:r>
    </w:p>
    <w:p>
      <w:pPr>
        <w:pStyle w:val="TextBody"/>
        <w:rPr/>
      </w:pPr>
      <w:r>
        <w:rPr/>
        <w:t>Projekt je primárně určen pro města s vysokou mírou znečištění ovzduší, a při jeho úspěšné implementaci by mělo být možno zlepšit životní podmínky například v mateřských školách či jiných budovách, v nichž je možné ovládat například vzd</w:t>
      </w:r>
      <w:r>
        <w:rPr/>
        <w:t>u</w:t>
      </w:r>
      <w:r>
        <w:rPr/>
        <w:t>chotechniku, díky čemuž i za nepříznivých rozptylových podmínek bude možné zachovat v prostorách čistý vzduch.</w:t>
        <w:br/>
        <w:br/>
      </w:r>
      <w:r>
        <w:rPr/>
        <w:t>Cílem projektu je výzkum a vytvoření platformy pro příjem, zpracování a poskytování dat pocházejících z hardwarových senzorů, ale také těch která je možno získat od poskytovatelů třetích stran.</w:t>
      </w:r>
    </w:p>
    <w:p>
      <w:pPr>
        <w:pStyle w:val="TextBody"/>
        <w:rPr/>
      </w:pPr>
      <w:r>
        <w:rPr/>
        <w:t>Síť by měla umožňovat data analyzovat, vytvářet z nich logické celky a těmito pak řídit zařízení v reálném světě, nebo zpracovaná data poskytovat pomocí API (</w:t>
      </w:r>
      <w:r>
        <w:rPr/>
        <w:t>Application Programming Interface</w:t>
      </w:r>
      <w:r>
        <w:rPr/>
        <w:t>).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Konkrétní použití</w:t>
      </w:r>
    </w:p>
    <w:p>
      <w:pPr>
        <w:pStyle w:val="Normal"/>
        <w:rPr/>
      </w:pPr>
      <w:r>
        <w:rPr/>
        <w:t xml:space="preserve">V rámci projektu bude vytvořena studie proveditelnosti a prototyp infrastruktury, která bude </w:t>
      </w:r>
      <w:r>
        <w:rPr/>
        <w:t>sestávat</w:t>
      </w:r>
      <w:r>
        <w:rPr/>
        <w:t xml:space="preserve"> z několika statických a jednoho mobilního </w:t>
      </w:r>
      <w:r>
        <w:rPr/>
        <w:t>senzoru</w:t>
      </w:r>
      <w:r>
        <w:rPr/>
        <w:t xml:space="preserve"> umístěných ve městě Ostrava, další data by měla pocházet z</w:t>
      </w:r>
      <w:r>
        <w:rPr/>
        <w:t>e</w:t>
      </w:r>
      <w:r>
        <w:rPr/>
        <w:t xml:space="preserve"> zdrojů CHMU (Českého Hydrometeorologického Ústavu : </w:t>
      </w:r>
      <w:hyperlink r:id="rId2">
        <w:r>
          <w:rPr>
            <w:rStyle w:val="InternetLink"/>
          </w:rPr>
          <w:t>http://portal.chmi.cz/</w:t>
        </w:r>
      </w:hyperlink>
      <w:r>
        <w:rPr/>
        <w:t>), případně dalších zdrojů třetích stran.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Zpracování dat bude probíhat na serveru umístěném tak, aby k němu Labka Hackerspace, z.s. měla fyz</w:t>
      </w:r>
      <w:r>
        <w:rPr/>
        <w:t>i</w:t>
      </w:r>
      <w:r>
        <w:rPr/>
        <w:t>cký přístup a s</w:t>
      </w:r>
      <w:r>
        <w:rPr/>
        <w:t>e zpracovávanými daty</w:t>
      </w:r>
      <w:r>
        <w:rPr/>
        <w:t xml:space="preserve"> bude možné řídit posk</w:t>
      </w:r>
      <w:r>
        <w:rPr/>
        <w:t>y</w:t>
      </w:r>
      <w:r>
        <w:rPr/>
        <w:t xml:space="preserve">tnutý vzorek vzduchotechnické </w:t>
      </w:r>
      <w:r>
        <w:rPr/>
        <w:t>aparatury</w:t>
      </w:r>
      <w:r>
        <w:rPr/>
        <w:t xml:space="preserve"> </w:t>
      </w:r>
      <w:r>
        <w:rPr/>
        <w:t>umístěné například v mateřské škole a nebo jiném objektu ve správě Statutárního města Ostravy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Zároveň bude do sítě vstupovat zpětná vazba ze senzoru umístěného v objektu, která bude umožňovat zpětnou an</w:t>
      </w:r>
      <w:r>
        <w:rPr/>
        <w:t>a</w:t>
      </w:r>
      <w:r>
        <w:rPr/>
        <w:t>lýzu užitečnosti celého řešení.</w:t>
      </w:r>
    </w:p>
    <w:p>
      <w:pPr>
        <w:pStyle w:val="Normal"/>
        <w:rPr/>
      </w:pPr>
      <w:r>
        <w:rPr/>
        <w:t>Dalším vstupem by měl být vstup od uživatelů pomocí mobilní aplikace, případně pomocí webového rozhraní.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Vzhledem k tomu, že analýza dat </w:t>
      </w:r>
      <w:r>
        <w:rPr/>
        <w:t>bude</w:t>
      </w:r>
      <w:r>
        <w:rPr/>
        <w:t xml:space="preserve"> postavena na principu </w:t>
      </w:r>
      <w:r>
        <w:rPr/>
        <w:t>sebe učící</w:t>
      </w:r>
      <w:r>
        <w:rPr/>
        <w:t xml:space="preserve"> se </w:t>
      </w:r>
      <w:r>
        <w:rPr/>
        <w:t>neuronové</w:t>
      </w:r>
      <w:r>
        <w:rPr/>
        <w:t xml:space="preserve"> sítě, vstupy zpětné vazby jsou mimořádně důležité nejen pro posouzení účin</w:t>
      </w:r>
      <w:r>
        <w:rPr/>
        <w:t>n</w:t>
      </w:r>
      <w:r>
        <w:rPr/>
        <w:t xml:space="preserve">osti řízení, ale také pro </w:t>
      </w:r>
      <w:r>
        <w:rPr/>
        <w:t>další učení a zdokonalovaní systému.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0"/>
      <w:r>
        <w:rPr>
          <w:highlight w:val="yellow"/>
        </w:rPr>
        <w:t>Nutno</w:t>
      </w:r>
      <w:r>
        <w:rPr>
          <w:highlight w:val="yellow"/>
        </w:rPr>
        <w:t xml:space="preserve"> podotknout, že právě neurální síť bude zřejmě nejsložitější, ale také nejdůležitější částí projektu, poněvadž samotný přenos dat ze senzorů a vlastně  i samotné řízení například klimatizací jsou pouze možné use-case,  n</w:t>
      </w:r>
      <w:r>
        <w:rPr>
          <w:highlight w:val="yellow"/>
        </w:rPr>
        <w:t>ikoliv</w:t>
      </w:r>
      <w:r>
        <w:rPr>
          <w:highlight w:val="yellow"/>
        </w:rPr>
        <w:t xml:space="preserve"> však jediné možné.</w:t>
      </w:r>
      <w:r>
        <w:rPr>
          <w:highlight w:val="yellow"/>
        </w:rPr>
        <w:t>S</w:t>
      </w:r>
      <w:r>
        <w:rPr>
          <w:highlight w:val="yellow"/>
        </w:rPr>
        <w:t>právně navržen</w:t>
      </w:r>
      <w:r>
        <w:rPr>
          <w:highlight w:val="yellow"/>
        </w:rPr>
        <w:t>ou</w:t>
      </w:r>
      <w:r>
        <w:rPr>
          <w:highlight w:val="yellow"/>
        </w:rPr>
        <w:t xml:space="preserve"> neur</w:t>
      </w:r>
      <w:r>
        <w:rPr>
          <w:highlight w:val="yellow"/>
        </w:rPr>
        <w:t>onovou</w:t>
      </w:r>
      <w:r>
        <w:rPr>
          <w:highlight w:val="yellow"/>
        </w:rPr>
        <w:t xml:space="preserve"> síť můžeme přirovnat k mozku, </w:t>
      </w:r>
      <w:r>
        <w:rPr>
          <w:highlight w:val="yellow"/>
        </w:rPr>
        <w:t>zat</w:t>
      </w:r>
      <w:r>
        <w:rPr>
          <w:highlight w:val="yellow"/>
        </w:rPr>
        <w:t>í</w:t>
      </w:r>
      <w:r>
        <w:rPr>
          <w:highlight w:val="yellow"/>
        </w:rPr>
        <w:t>mco</w:t>
      </w:r>
      <w:r>
        <w:rPr>
          <w:highlight w:val="yellow"/>
        </w:rPr>
        <w:t xml:space="preserve"> ostatní čá</w:t>
      </w:r>
      <w:r>
        <w:rPr>
          <w:highlight w:val="yellow"/>
        </w:rPr>
        <w:t>sti</w:t>
      </w:r>
      <w:r>
        <w:rPr>
          <w:highlight w:val="yellow"/>
        </w:rPr>
        <w:t xml:space="preserve"> jsou “pouze” očima a rukama celé sítě.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 rámci vzniku prototypu bude probíhat výzkum a možnosti aplikace NB-IoT modulu, možností a typů na trhu dostupných </w:t>
      </w:r>
      <w:r>
        <w:rPr/>
        <w:t>senzorů</w:t>
      </w:r>
      <w:r>
        <w:rPr/>
        <w:t xml:space="preserve"> </w:t>
      </w:r>
      <w:r>
        <w:rPr/>
        <w:t>(Prachové částice PM2.5, PM10, O3, CO2 a dalších),</w:t>
      </w:r>
      <w:r>
        <w:rPr/>
        <w:t xml:space="preserve"> logického zpracování </w:t>
      </w:r>
      <w:r>
        <w:rPr/>
        <w:t>(neuronová síť)</w:t>
      </w:r>
      <w:r>
        <w:rPr/>
        <w:t xml:space="preserve"> a </w:t>
      </w:r>
      <w:r>
        <w:rPr/>
        <w:t>zpřístupnění</w:t>
      </w:r>
      <w:r>
        <w:rPr/>
        <w:t xml:space="preserve"> datových struktur </w:t>
      </w:r>
      <w:r>
        <w:rPr/>
        <w:t>(API)</w:t>
      </w:r>
      <w:r>
        <w:rPr/>
        <w:t xml:space="preserve">, stejně jako možností řízení klimatizačních jednotek </w:t>
      </w:r>
      <w:r>
        <w:rPr/>
        <w:t>(driver, HW)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Důležitou částí projektu bude také výzkum zabezpečení celého technologického řešení, jakožto i jeho jednotlivých dílčích prvků, stejně jako </w:t>
      </w:r>
      <w:r>
        <w:rPr/>
        <w:t>autentizace</w:t>
      </w:r>
      <w:r>
        <w:rPr/>
        <w:t xml:space="preserve"> jednotlivých uživatelů.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Přesahy projektu </w:t>
      </w:r>
      <w:r>
        <w:rPr/>
        <w:t>vůči dalším organizacím</w:t>
      </w:r>
    </w:p>
    <w:p>
      <w:pPr>
        <w:pStyle w:val="Normal"/>
        <w:rPr/>
      </w:pPr>
      <w:r>
        <w:rPr/>
        <w:t>Díky spolupráci s neziskovou organizací Čisté nebe, o.p.s. (</w:t>
      </w:r>
      <w:hyperlink r:id="rId3">
        <w:r>
          <w:rPr>
            <w:rStyle w:val="InternetLink"/>
          </w:rPr>
          <w:t>http://www.cistenebe.cz/</w:t>
        </w:r>
      </w:hyperlink>
      <w:r>
        <w:rPr/>
        <w:t xml:space="preserve">) bude možné poskytnout vzniklou infrastrukturu pro použtí nejen v aplikaci sledující čistotu ovzduší </w:t>
      </w:r>
      <w:r>
        <w:rPr/>
        <w:t xml:space="preserve">v </w:t>
      </w:r>
      <w:r>
        <w:rPr/>
        <w:t xml:space="preserve">Ostravském kraji, ale </w:t>
      </w:r>
      <w:r>
        <w:rPr/>
        <w:t>i</w:t>
      </w:r>
      <w:r>
        <w:rPr/>
        <w:t xml:space="preserve"> rozšíření jejich aktivit </w:t>
      </w:r>
      <w:r>
        <w:rPr/>
        <w:t>v oblasti zkoumání možných změn s dopadem na zdraví občanů kraje.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Dalším přirozeným partnerem projektu je Statutární </w:t>
      </w:r>
      <w:r>
        <w:rPr/>
        <w:t>m</w:t>
      </w:r>
      <w:r>
        <w:rPr/>
        <w:t>ěsto Ostr</w:t>
      </w:r>
      <w:r>
        <w:rPr/>
        <w:t>a</w:t>
      </w:r>
      <w:r>
        <w:rPr/>
        <w:t xml:space="preserve">va, </w:t>
      </w:r>
      <w:r>
        <w:rPr/>
        <w:t>jmenovitě projekt FajnOVA!!! (</w:t>
      </w:r>
      <w:hyperlink r:id="rId4">
        <w:r>
          <w:rPr>
            <w:rStyle w:val="InternetLink"/>
          </w:rPr>
          <w:t>http://fajnova.cz/</w:t>
        </w:r>
      </w:hyperlink>
      <w:r>
        <w:rPr/>
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Aktuálně je </w:t>
      </w:r>
      <w:r>
        <w:rPr/>
        <w:t xml:space="preserve">v </w:t>
      </w:r>
      <w:r>
        <w:rPr/>
        <w:t xml:space="preserve">jednání možná spolupráce s </w:t>
      </w:r>
      <w:r>
        <w:rPr/>
        <w:t xml:space="preserve">Vysokou školou </w:t>
      </w:r>
      <w:r>
        <w:rPr/>
        <w:t>Báň</w:t>
      </w:r>
      <w:r>
        <w:rPr/>
        <w:t>skou a Slezskou Univerzitou v Opavě, a možné využití modelů, dat a dalších možností Národního Superpočítačového Centra (</w:t>
      </w:r>
      <w:hyperlink r:id="rId5">
        <w:r>
          <w:rPr>
            <w:rStyle w:val="InternetLink"/>
          </w:rPr>
          <w:t>https://www.it4i.cz/</w:t>
        </w:r>
      </w:hyperlink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Nezbytná bude spolupráce s firmami dodávající vzduchotechniku, aby bylo možné testovat na reálném zařízení, stejně jako přístup k rídícím protokolům. V jednání je spolupráce s (</w:t>
      </w:r>
      <w:commentRangeStart w:id="1"/>
      <w:r>
        <w:rPr>
          <w:highlight w:val="yellow"/>
        </w:rPr>
        <w:t>doplní Láďa</w:t>
      </w:r>
      <w:r>
        <w:rPr/>
      </w:r>
      <w:commentRangeEnd w:id="1"/>
      <w:r>
        <w:commentReference w:id="1"/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Nezisková organizace Model klub Hať má již 15 let zkušeností s provozem rádiem řízených letadel a dronů. Uvolili se poskytnout know-how a zázemí pro testování letecké platformy. </w:t>
      </w:r>
    </w:p>
    <w:p>
      <w:pPr>
        <w:pStyle w:val="Normal"/>
        <w:rPr/>
      </w:pPr>
      <w:r>
        <w:rPr/>
        <w:t>https://www.facebook.com/modelklubhat/</w:t>
      </w:r>
    </w:p>
    <w:p>
      <w:pPr>
        <w:pStyle w:val="Normal"/>
        <w:rPr/>
      </w:pPr>
      <w:r>
        <w:rPr/>
        <w:t>https://www.youtube.com/watch?v=3foVBlY4_M8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 neposlední řadě bude projekt spolupracovat se společností Vodafone na výzkumu možností nové platformy pro tzv. Internet Věcí za použití technologie NB-IoT.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Možná další použití</w:t>
      </w:r>
    </w:p>
    <w:p>
      <w:pPr>
        <w:pStyle w:val="Normal"/>
        <w:rPr/>
      </w:pPr>
      <w:r>
        <w:rPr/>
        <w:t>Vzhledem k tomu, že projekt tak, jak je zde popsán je vlastně pouze jedním z možných použití (</w:t>
      </w:r>
      <w:r>
        <w:rPr/>
        <w:t>b</w:t>
      </w:r>
      <w:r>
        <w:rPr/>
        <w:t xml:space="preserve">usiness-case </w:t>
      </w:r>
      <w:r>
        <w:rPr/>
        <w:t>resp. use-case</w:t>
      </w:r>
      <w:r>
        <w:rPr/>
        <w:t xml:space="preserve">) celé platformy, neměl by být větší </w:t>
      </w:r>
      <w:r>
        <w:rPr/>
        <w:t xml:space="preserve">problém </w:t>
      </w:r>
      <w:r>
        <w:rPr/>
        <w:t xml:space="preserve">rozšířit v budoucnosti řešení například na nové druhy vstupních dat, </w:t>
      </w:r>
      <w:r>
        <w:rPr/>
        <w:t>zpracovávaných modelů</w:t>
      </w:r>
      <w:r>
        <w:rPr/>
        <w:t xml:space="preserve">, případně nejen k ovládání vzduchotechniky, ale například celých domů nebo například vodních </w:t>
      </w:r>
      <w:r>
        <w:rPr/>
        <w:t>nádrží</w:t>
      </w:r>
      <w:r>
        <w:rPr/>
        <w:t xml:space="preserve"> či jiných inteligentních či </w:t>
      </w:r>
      <w:r>
        <w:rPr/>
        <w:t>polo-inteligentních</w:t>
      </w:r>
      <w:r>
        <w:rPr/>
        <w:t xml:space="preserve"> částí infrastruktury města.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Důležitou součástí celého protot</w:t>
      </w:r>
      <w:r>
        <w:rPr/>
        <w:t>y</w:t>
      </w:r>
      <w:r>
        <w:rPr/>
        <w:t xml:space="preserve">pového řešení </w:t>
      </w:r>
      <w:r>
        <w:rPr/>
        <w:t>je to, že data zpracovaná na serveru budou dostupná i projektům třetích stran a to i s případnou možností jejich monetizace (zpoplatnění) pomocí kvalitně popsaného API.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Výstupy projektu</w:t>
      </w:r>
    </w:p>
    <w:p>
      <w:pPr>
        <w:pStyle w:val="Normal"/>
        <w:numPr>
          <w:ilvl w:val="0"/>
          <w:numId w:val="3"/>
        </w:numPr>
        <w:rPr/>
      </w:pPr>
      <w:r>
        <w:rPr/>
        <w:t>Prototypové funkční řešení na základě výše popsaného</w:t>
      </w:r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/>
        <w:t>Senzory</w:t>
      </w:r>
      <w:r>
        <w:rPr/>
        <w:t>, případně soustavy senzorů pro pasivní použití i pro použití na dronu.</w:t>
      </w:r>
    </w:p>
    <w:p>
      <w:pPr>
        <w:pStyle w:val="Normal"/>
        <w:numPr>
          <w:ilvl w:val="0"/>
          <w:numId w:val="3"/>
        </w:numPr>
        <w:rPr/>
      </w:pPr>
      <w:r>
        <w:rPr/>
        <w:t>Serverová</w:t>
      </w:r>
      <w:r>
        <w:rPr/>
        <w:t xml:space="preserve"> část zpracovávající data ze </w:t>
      </w:r>
      <w:r>
        <w:rPr/>
        <w:t>senzorů</w:t>
      </w:r>
      <w:r>
        <w:rPr/>
        <w:t xml:space="preserve"> a jiných datových zdrojů, schopná posílat informace dalším modulům (API I/O).</w:t>
      </w:r>
    </w:p>
    <w:p>
      <w:pPr>
        <w:pStyle w:val="Normal"/>
        <w:numPr>
          <w:ilvl w:val="0"/>
          <w:numId w:val="3"/>
        </w:numPr>
        <w:rPr/>
      </w:pPr>
      <w:r>
        <w:rPr/>
        <w:t>D</w:t>
      </w:r>
      <w:r>
        <w:rPr/>
        <w:t>river pro klimatizační jednotku, a její propojení s modulem NB-IoT, případně jiným.</w:t>
      </w:r>
    </w:p>
    <w:p>
      <w:pPr>
        <w:pStyle w:val="Normal"/>
        <w:numPr>
          <w:ilvl w:val="0"/>
          <w:numId w:val="3"/>
        </w:numPr>
        <w:rPr/>
      </w:pPr>
      <w:r>
        <w:rPr/>
        <w:t>Aplikace</w:t>
      </w:r>
      <w:r>
        <w:rPr/>
        <w:t xml:space="preserve"> pro mobilní zařízení a webové rozhraní schopné ovládat a sledovat funkce systému.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Dokumentace úspěšných částí řešení </w:t>
      </w:r>
      <w:r>
        <w:rPr/>
        <w:t xml:space="preserve">a </w:t>
      </w:r>
      <w:r>
        <w:rPr/>
        <w:t>případných problémů.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Dokumentace výzkumu a implementace </w:t>
      </w:r>
      <w:r>
        <w:rPr/>
        <w:t>zabezpečení</w:t>
      </w:r>
      <w:r>
        <w:rPr/>
        <w:t xml:space="preserve"> </w:t>
      </w:r>
      <w:r>
        <w:rPr/>
        <w:t>celého projektu.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Složení </w:t>
      </w:r>
      <w:commentRangeStart w:id="2"/>
      <w:r>
        <w:rPr/>
        <w:t>realizačního týmu</w:t>
      </w:r>
      <w:commentRangeEnd w:id="2"/>
      <w:r>
        <w:commentReference w:id="2"/>
      </w:r>
      <w:r>
        <w:rPr/>
      </w:r>
    </w:p>
    <w:p>
      <w:pPr>
        <w:pStyle w:val="TextBody"/>
        <w:rPr/>
      </w:pPr>
      <w:r>
        <w:rPr/>
        <w:t xml:space="preserve">Realizace celého projektu bude zaštítěna neziskovou organizací (zapsaným spolkem) Labka, z.s., jehož primárním cílem je výzkum a inovace na poli moderních technologií, stejně jako vzdělávání vlastních členů a veřejnosti v rámci tohoto tématu (více na </w:t>
      </w:r>
      <w:r>
        <w:rPr/>
        <w:t>https://l</w:t>
      </w:r>
      <w:r>
        <w:rPr/>
        <w:t>abka.cz)</w:t>
      </w:r>
    </w:p>
    <w:p>
      <w:pPr>
        <w:pStyle w:val="TextBody"/>
        <w:rPr/>
      </w:pPr>
      <w:r>
        <w:rPr/>
        <w:t xml:space="preserve">Za Labka, z.s., se projektu budou účastnit především tito lidé, ale je možné, že v průběhu </w:t>
      </w:r>
      <w:r>
        <w:rPr/>
        <w:t xml:space="preserve">projektu </w:t>
      </w:r>
      <w:r>
        <w:rPr/>
        <w:t>se složení může měnit:</w:t>
      </w:r>
    </w:p>
    <w:p>
      <w:pPr>
        <w:pStyle w:val="TextBody"/>
        <w:rPr/>
      </w:pPr>
      <w:r>
        <w:rPr/>
        <w:t xml:space="preserve">Bc. Tomáš Petrů – předseda Labka, z.s., projektový manažer, autor projeku, </w:t>
      </w:r>
      <w:r>
        <w:rPr/>
        <w:t>vedlejší programátor, administrátor</w:t>
      </w:r>
    </w:p>
    <w:p>
      <w:pPr>
        <w:pStyle w:val="TextBody"/>
        <w:rPr/>
      </w:pPr>
      <w:r>
        <w:rPr/>
        <w:t xml:space="preserve">Ing. Jiří Sléžka – především aplikace </w:t>
      </w:r>
      <w:r>
        <w:rPr/>
        <w:t>NB-IoT, hlavní administrátor serveru</w:t>
      </w:r>
    </w:p>
    <w:p>
      <w:pPr>
        <w:pStyle w:val="TextBody"/>
        <w:rPr/>
      </w:pPr>
      <w:r>
        <w:rPr/>
        <w:t>Ing. Pavel Pol</w:t>
      </w:r>
      <w:r>
        <w:rPr/>
        <w:t>a</w:t>
      </w:r>
      <w:r>
        <w:rPr/>
        <w:t xml:space="preserve">ch – návrh a výroba </w:t>
      </w:r>
      <w:r>
        <w:rPr/>
        <w:t>senzorů</w:t>
      </w:r>
      <w:r>
        <w:rPr/>
        <w:t>, jejich napájení, výroba HW-SW prvku schopného ovládat koncové zařízení (v tomto případě vzduchotechniku)</w:t>
      </w:r>
    </w:p>
    <w:p>
      <w:pPr>
        <w:pStyle w:val="TextBody"/>
        <w:rPr/>
      </w:pPr>
      <w:r>
        <w:rPr>
          <w:highlight w:val="yellow"/>
        </w:rPr>
        <w:t xml:space="preserve">xxx.  </w:t>
      </w:r>
      <w:r>
        <w:rPr/>
        <w:t>Stanislav D</w:t>
      </w:r>
      <w:r>
        <w:rPr/>
        <w:t>u</w:t>
      </w:r>
      <w:r>
        <w:rPr/>
        <w:t>šek – sítě</w:t>
      </w:r>
    </w:p>
    <w:p>
      <w:pPr>
        <w:pStyle w:val="TextBody"/>
        <w:rPr/>
      </w:pPr>
      <w:r>
        <w:rPr/>
        <w:t xml:space="preserve">Jan Bětík – sítě, programování, administrace serveru, </w:t>
      </w:r>
      <w:r>
        <w:rPr/>
        <w:t>zabezpečení</w:t>
      </w:r>
    </w:p>
    <w:p>
      <w:pPr>
        <w:pStyle w:val="TextBody"/>
        <w:rPr/>
      </w:pPr>
      <w:r>
        <w:rPr/>
        <w:t xml:space="preserve">a </w:t>
      </w:r>
      <w:r>
        <w:rPr/>
        <w:t>případně další.</w:t>
      </w:r>
    </w:p>
    <w:p>
      <w:pPr>
        <w:pStyle w:val="TextBody"/>
        <w:rPr/>
      </w:pPr>
      <w:r>
        <w:rPr/>
        <w:t>Je možné, že některé části projektu budou mimo možnosti samotného realizačního týmu a je proto nezbytně potřebné, aby samotný projekt počítal například s možností pronajmout programátora, zaplatit výrobu specializovaných zařízení a podobně (</w:t>
      </w:r>
      <w:commentRangeStart w:id="3"/>
      <w:r>
        <w:rPr>
          <w:highlight w:val="yellow"/>
        </w:rPr>
        <w:t>viz. Cenový odhad</w:t>
      </w:r>
      <w:r>
        <w:rPr/>
      </w:r>
      <w:commentRangeEnd w:id="3"/>
      <w:r>
        <w:commentReference w:id="3"/>
      </w:r>
      <w:r>
        <w:rPr/>
        <w:t xml:space="preserve">), </w:t>
      </w:r>
      <w:r>
        <w:rPr/>
        <w:t>ačkoliv team jako takový se bude vždy snažit vycházet z vlastní práce, připadně z volně dostupných existujících řešení.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Časová </w:t>
      </w:r>
      <w:commentRangeStart w:id="4"/>
      <w:r>
        <w:rPr/>
        <w:t>dispozice projektu</w:t>
      </w:r>
      <w:commentRangeEnd w:id="4"/>
      <w:r>
        <w:commentReference w:id="4"/>
      </w:r>
      <w:r>
        <w:rPr/>
      </w:r>
    </w:p>
    <w:p>
      <w:pPr>
        <w:pStyle w:val="TextBody"/>
        <w:rPr/>
      </w:pPr>
      <w:r>
        <w:rPr/>
        <w:t xml:space="preserve">Celý projekt je koncipovaný jako </w:t>
      </w:r>
      <w:r>
        <w:rPr/>
        <w:t>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</w:r>
    </w:p>
    <w:p>
      <w:pPr>
        <w:pStyle w:val="TextBody"/>
        <w:rPr/>
      </w:pPr>
      <w:r>
        <w:rPr/>
        <w:t>Samotné dílčí kroky realizace budou definovány v kompletní projektové dokumentaci.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Možné problémy, </w:t>
      </w:r>
      <w:r>
        <w:rPr/>
        <w:t>nejasnosti</w:t>
      </w:r>
    </w:p>
    <w:p>
      <w:pPr>
        <w:pStyle w:val="Normal"/>
        <w:numPr>
          <w:ilvl w:val="0"/>
          <w:numId w:val="0"/>
        </w:numPr>
        <w:ind w:left="720" w:hanging="0"/>
        <w:rPr/>
      </w:pPr>
      <w:del w:id="0" w:author="Tomas Petru" w:date="2016-10-23T20:48:00Z">
        <w:r>
          <w:rPr/>
          <w:delText>jasně měřitelné faktory zlepšení účinnosti projektu</w:delText>
        </w:r>
      </w:del>
    </w:p>
    <w:p>
      <w:pPr>
        <w:pStyle w:val="Normal"/>
        <w:numPr>
          <w:ilvl w:val="0"/>
          <w:numId w:val="2"/>
        </w:numPr>
        <w:rPr/>
      </w:pPr>
      <w:del w:id="1" w:author="Tomas Petru" w:date="2016-10-23T20:48:00Z">
        <w:r>
          <w:rPr/>
          <w:delText>popis účinnosti neurální sítě</w:delText>
        </w:r>
      </w:del>
    </w:p>
    <w:p>
      <w:pPr>
        <w:pStyle w:val="Normal"/>
        <w:numPr>
          <w:ilvl w:val="0"/>
          <w:numId w:val="2"/>
        </w:numPr>
        <w:rPr/>
      </w:pPr>
      <w:r>
        <w:rPr/>
        <w:t>zabezpečení IoT prvků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nejasná kvalita </w:t>
      </w:r>
      <w:r>
        <w:rPr/>
        <w:t>běžně dostupných senzorů</w:t>
      </w:r>
    </w:p>
    <w:p>
      <w:pPr>
        <w:pStyle w:val="Normal"/>
        <w:numPr>
          <w:ilvl w:val="0"/>
          <w:numId w:val="2"/>
        </w:numPr>
        <w:rPr/>
      </w:pPr>
      <w:r>
        <w:rPr/>
        <w:t>predikční modely</w:t>
      </w:r>
    </w:p>
    <w:p>
      <w:pPr>
        <w:pStyle w:val="Normal"/>
        <w:numPr>
          <w:ilvl w:val="0"/>
          <w:numId w:val="2"/>
        </w:numPr>
        <w:rPr/>
      </w:pPr>
      <w:r>
        <w:rPr/>
        <w:t>možné použití neurální sítě pro různé modely a různé druhy vstupů</w:t>
      </w:r>
    </w:p>
    <w:p>
      <w:pPr>
        <w:pStyle w:val="Normal"/>
        <w:numPr>
          <w:ilvl w:val="0"/>
          <w:numId w:val="2"/>
        </w:numPr>
        <w:rPr/>
      </w:pPr>
      <w:r>
        <w:rPr/>
        <w:t>protokoly pro řízení vzduchotechnik(y)</w:t>
      </w:r>
    </w:p>
    <w:p>
      <w:pPr>
        <w:pStyle w:val="Normal"/>
        <w:numPr>
          <w:ilvl w:val="0"/>
          <w:numId w:val="2"/>
        </w:numPr>
        <w:rPr/>
      </w:pPr>
      <w:r>
        <w:rPr/>
        <w:t>licence použitých softwarových řešení a licence celého projektu</w:t>
      </w:r>
    </w:p>
    <w:p>
      <w:pPr>
        <w:pStyle w:val="Normal"/>
        <w:numPr>
          <w:ilvl w:val="0"/>
          <w:numId w:val="2"/>
        </w:numPr>
        <w:rPr/>
      </w:pPr>
      <w:r>
        <w:rPr/>
        <w:t>legáln</w:t>
      </w:r>
      <w:r>
        <w:rPr/>
        <w:t>ost</w:t>
      </w:r>
      <w:r>
        <w:rPr/>
        <w:t xml:space="preserve"> použití dronu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134" w:footer="1134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omas Petru" w:date="2016-10-23T15:02:26Z" w:initials="TP">
    <w:p>
      <w:r>
        <w:rPr>
          <w:rFonts w:ascii="Liberation Serif" w:hAnsi="Liberation Serif" w:eastAsia="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Odstranit?</w:t>
      </w:r>
    </w:p>
  </w:comment>
  <w:comment w:id="1" w:author="Tomas Petru" w:date="2016-10-23T15:04:33Z" w:initials="TP">
    <w:p>
      <w:r>
        <w:rPr>
          <w:rFonts w:ascii="Liberation Serif" w:hAnsi="Liberation Serif" w:eastAsia="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</w:t>
      </w:r>
    </w:p>
  </w:comment>
  <w:comment w:id="2" w:author="Tomas Petru" w:date="2016-10-23T15:05:03Z" w:initials="TP">
    <w:p>
      <w:r>
        <w:rPr>
          <w:rFonts w:ascii="Liberation Serif" w:hAnsi="Liberation Serif" w:eastAsia="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Budeme tady uvádět Vodafon stranu? Doplnit tituly… ještě někdo?</w:t>
      </w:r>
    </w:p>
  </w:comment>
  <w:comment w:id="3" w:author="Tomas Petru" w:date="2016-10-23T15:05:43Z" w:initials="TP">
    <w:p>
      <w:r>
        <w:rPr>
          <w:rFonts w:ascii="Liberation Serif" w:hAnsi="Liberation Serif" w:eastAsia="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Link na existující dokument</w:t>
      </w:r>
    </w:p>
  </w:comment>
  <w:comment w:id="4" w:author="Tomas Petru" w:date="2016-10-23T15:06:04Z" w:initials="TP">
    <w:p>
      <w:r>
        <w:rPr>
          <w:rFonts w:ascii="Liberation Serif" w:hAnsi="Liberation Serif" w:eastAsia="SimSun" w:cs="Lucida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Dron nesouhlasí s 36 měsíci, chce zkrátit, projednat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highlight w:val="yellow"/>
      </w:rPr>
    </w:pPr>
    <w:r>
      <w:drawing>
        <wp:anchor behindDoc="0" distT="0" distB="0" distL="0" distR="0" simplePos="0" locked="0" layoutInCell="1" allowOverlap="1" relativeHeight="0">
          <wp:simplePos x="0" y="0"/>
          <wp:positionH relativeFrom="column">
            <wp:posOffset>4862195</wp:posOffset>
          </wp:positionH>
          <wp:positionV relativeFrom="paragraph">
            <wp:posOffset>-287655</wp:posOffset>
          </wp:positionV>
          <wp:extent cx="1210310" cy="59880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598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highlight w:val="yellow"/>
      </w:rPr>
      <w:fldChar w:fldCharType="begin" w:fldLock="true"/>
    </w:r>
    <w:r>
      <w:instrText> TIME \@"HH:mm:ss" </w:instrText>
    </w:r>
    <w:r>
      <w:fldChar w:fldCharType="separate"/>
    </w:r>
    <w:r>
      <w:t>19:26:18</w:t>
    </w:r>
    <w:r>
      <w:fldChar w:fldCharType="end"/>
    </w:r>
    <w:r>
      <w:rPr>
        <w:highlight w:val="yellow"/>
      </w:rPr>
      <w:t xml:space="preserve"> </w:t>
    </w:r>
    <w:r>
      <w:rPr>
        <w:highlight w:val="yellow"/>
      </w:rPr>
      <w:t xml:space="preserve">- </w:t>
    </w:r>
    <w:r>
      <w:rPr>
        <w:highlight w:val="yellow"/>
      </w:rPr>
      <w:fldChar w:fldCharType="begin" w:fldLock="true"/>
    </w:r>
    <w:r>
      <w:instrText> DATE \@"dd.MM.yyyy" </w:instrText>
    </w:r>
    <w:r>
      <w:fldChar w:fldCharType="separate"/>
    </w:r>
    <w:r>
      <w:t>23.10.2016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trackRevision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cs-C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rtal.chmi.cz/" TargetMode="External"/><Relationship Id="rId3" Type="http://schemas.openxmlformats.org/officeDocument/2006/relationships/hyperlink" Target="http://www.cistenebe.cz/" TargetMode="External"/><Relationship Id="rId4" Type="http://schemas.openxmlformats.org/officeDocument/2006/relationships/hyperlink" Target="http://fajnova.cz/" TargetMode="External"/><Relationship Id="rId5" Type="http://schemas.openxmlformats.org/officeDocument/2006/relationships/hyperlink" Target="https://www.it4i.cz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1353</TotalTime>
  <Application>LibreOffice/5.1.5.2$MacOSX_X86_64 LibreOffice_project/7a864d8825610a8c07cfc3bc01dd4fce6a9447e5</Application>
  <Pages>1</Pages>
  <Words>1068</Words>
  <Characters>6660</Characters>
  <CharactersWithSpaces>7670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2016-10-22T16:15:57Z</dcterms:created>
  <dc:creator/>
  <dc:description/>
  <dc:language>cs-CZ</dc:language>
  <cp:lastModifiedBy>Tomas Petru</cp:lastModifiedBy>
  <cp:lastPrinted>2016-10-22T19:17:27Z</cp:lastPrinted>
  <dcterms:modified xsi:type="dcterms:W3CDTF">2016-10-23T20:55:04Z</dcterms:modified>
  <cp:revision>40</cp:revision>
  <dc:subject/>
  <dc:title/>
</cp:coreProperties>
</file>