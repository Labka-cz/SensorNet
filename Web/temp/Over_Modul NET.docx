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CF" w:rsidRPr="002658CF" w:rsidRDefault="002658CF" w:rsidP="00265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2658CF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Modul NET</w:t>
      </w:r>
      <w:del w:id="0" w:author="hp07" w:date="2017-05-29T12:24:00Z">
        <w:r w:rsidRPr="002658CF" w:rsidDel="009A2228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cs-CZ"/>
          </w:rPr>
          <w:delText xml:space="preserve"> </w:delText>
        </w:r>
      </w:del>
      <w:r w:rsidRPr="002658CF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: infrastruktura </w:t>
      </w:r>
    </w:p>
    <w:p w:rsidR="002658CF" w:rsidRPr="002658CF" w:rsidRDefault="002658CF" w:rsidP="0026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Mezi moduly </w:t>
      </w:r>
      <w:del w:id="1" w:author="hp07" w:date="2017-05-29T12:40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Smysly [Sense] a Mozek [Brain]</w:delText>
        </w:r>
      </w:del>
      <w:ins w:id="2" w:author="hp07" w:date="2017-05-29T12:40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Sense a Brain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musí </w:t>
      </w:r>
      <w:del w:id="3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samozřejmě </w:delText>
        </w:r>
      </w:del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existovat nějaké spoj</w:t>
      </w:r>
      <w:ins w:id="4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e</w:t>
        </w:r>
      </w:ins>
      <w:del w:id="5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ě</w:delText>
        </w:r>
      </w:del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ní, tak jako jsou jím v lidském těle nervy.</w:t>
      </w: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V našem případě je takových spojení potřeba několik, která se budou vzájem</w:t>
      </w:r>
      <w:ins w:id="6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ě překr</w:t>
      </w:r>
      <w:ins w:id="7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ý</w:t>
        </w:r>
      </w:ins>
      <w:del w:id="8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í</w:delText>
        </w:r>
      </w:del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vat</w:t>
      </w:r>
      <w:ins w:id="9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.</w:t>
        </w:r>
      </w:ins>
      <w:del w:id="10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del w:id="11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protože </w:delText>
        </w:r>
      </w:del>
      <w:ins w:id="12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K</w:t>
        </w:r>
      </w:ins>
      <w:del w:id="13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k</w:delText>
        </w:r>
      </w:del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omunikace je zásadní pro každý projekt a proto je </w:t>
      </w:r>
      <w:del w:id="14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potřebné </w:delText>
        </w:r>
      </w:del>
      <w:ins w:id="15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nezbytné </w:t>
        </w:r>
        <w:r w:rsidR="00CD4C9A" w:rsidRPr="002658C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mít oněch pomyslných nervových soustav několik a</w:t>
      </w:r>
      <w:del w:id="16" w:author="hp07" w:date="2017-05-29T12:41:00Z">
        <w:r w:rsidRPr="002658CF" w:rsidDel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na</w:delText>
        </w:r>
      </w:del>
      <w:ins w:id="17" w:author="hp07" w:date="2017-05-29T12:41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v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několika různých vrstvách.</w:t>
      </w:r>
    </w:p>
    <w:p w:rsidR="002658CF" w:rsidRPr="002658CF" w:rsidRDefault="002658CF" w:rsidP="00265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2658C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NB-IoT</w:t>
      </w:r>
    </w:p>
    <w:p w:rsidR="002658CF" w:rsidRPr="002658CF" w:rsidRDefault="002658CF" w:rsidP="0026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NB-ÍoT je experimentální tech</w:t>
      </w:r>
      <w:ins w:id="18" w:author="hp07" w:date="2017-05-29T12:42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ologie bezdrátového přenosu malých množ</w:t>
      </w:r>
      <w:ins w:id="19" w:author="hp07" w:date="2017-05-29T12:42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tví dat pomocí existující bezdrátové telefonní a datové sítě.</w:t>
      </w: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Technologie se do Labky dostala ve velmi počátečním stádiu, kdy de</w:t>
      </w:r>
      <w:ins w:id="20" w:author="hp07" w:date="2017-05-29T12:43:00Z">
        <w:r w:rsidR="00CD4C9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facto existovala pouze myšlenka a několik kusů hardware v podobě testovacích </w:t>
      </w:r>
      <w:commentRangeStart w:id="21"/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chipů</w:t>
      </w:r>
      <w:commentRangeEnd w:id="21"/>
      <w:r w:rsidR="0097636D">
        <w:rPr>
          <w:rStyle w:val="Odkaznakoment"/>
        </w:rPr>
        <w:commentReference w:id="21"/>
      </w: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Labce se podařilo okolo chipu </w:t>
      </w:r>
      <w:del w:id="22" w:author="hp07" w:date="2017-05-29T12:51:00Z">
        <w:r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vybudovat </w:delText>
        </w:r>
      </w:del>
      <w:ins w:id="23" w:author="hp07" w:date="2017-05-29T12:51:00Z">
        <w:r w:rsidR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vytvořit</w:t>
        </w:r>
        <w:r w:rsidR="0097636D" w:rsidRPr="002658C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celou hardwarovou platformu tak, že tato může být připojena k senzorickému modulu, a bude možné testovat její stabilitu, pokrytí a náročnost na napájení.</w:t>
      </w: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Tato část projektu je již téměř dokončena a nachází se ve stádiu pre-produkčního testování.</w:t>
      </w: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Díky tomu, že se jedná o technologii patentovanou a ke své </w:t>
      </w:r>
      <w:del w:id="24" w:author="hp07" w:date="2017-05-29T12:51:00Z">
        <w:r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fuknci </w:delText>
        </w:r>
      </w:del>
      <w:ins w:id="25" w:author="hp07" w:date="2017-05-29T12:51:00Z">
        <w:r w:rsidR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funkci</w:t>
        </w:r>
        <w:r w:rsidR="0097636D" w:rsidRPr="002658C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využívající produkční komerční frekvence vlastněné společností Vodafone, nebude tato část modulu zařazena v OpenSource verzi projektu SenseNet </w:t>
      </w:r>
    </w:p>
    <w:p w:rsidR="002658CF" w:rsidRPr="002658CF" w:rsidRDefault="002658CF" w:rsidP="00265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2658C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LoraWan</w:t>
      </w:r>
    </w:p>
    <w:p w:rsidR="002658CF" w:rsidRPr="002658CF" w:rsidRDefault="0097636D" w:rsidP="0026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ins w:id="26" w:author="hp07" w:date="2017-05-29T12:52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Jedná se o </w:t>
        </w:r>
      </w:ins>
      <w:del w:id="27" w:author="hp07" w:date="2017-05-29T12:52:00Z">
        <w:r w:rsidR="002658CF"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N</w:delText>
        </w:r>
      </w:del>
      <w:ins w:id="28" w:author="hp07" w:date="2017-05-29T12:52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</w:t>
        </w:r>
      </w:ins>
      <w:r w:rsidR="002658CF"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ekomerční, OpenSource obdob</w:t>
      </w:r>
      <w:del w:id="29" w:author="hp07" w:date="2017-05-29T12:52:00Z">
        <w:r w:rsidR="002658CF"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a</w:delText>
        </w:r>
      </w:del>
      <w:ins w:id="30" w:author="hp07" w:date="2017-05-29T12:52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u</w:t>
        </w:r>
      </w:ins>
      <w:r w:rsidR="002658CF"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NB-IoT sestávající z open hardware i open software, která využívá nekomerční, ale také negarantovaná vysílací pásma pro rádiový přenos.</w:t>
      </w:r>
      <w:r w:rsidR="002658CF"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Modul bude zařazen do OpenSource dokumentace SenseNet a měl by být plně schopen nahradit komerční, patentované řešení.</w:t>
      </w:r>
      <w:r w:rsidR="002658CF"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V součas</w:t>
      </w:r>
      <w:del w:id="31" w:author="hp07" w:date="2017-05-29T12:53:00Z">
        <w:r w:rsidR="002658CF"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t</w:delText>
        </w:r>
      </w:del>
      <w:r w:rsidR="002658CF"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né době ještě neproběhlo testování v Labce, nicméně hardware senzorů je pro LoraWan nasazení připraven. </w:t>
      </w:r>
    </w:p>
    <w:p w:rsidR="002658CF" w:rsidRPr="002658CF" w:rsidRDefault="002658CF" w:rsidP="00265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2658C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Interní síťová infrastruktura</w:t>
      </w:r>
    </w:p>
    <w:p w:rsidR="002658CF" w:rsidRPr="002658CF" w:rsidRDefault="002658CF" w:rsidP="0026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Interně bude pro síťování projektu použita </w:t>
      </w:r>
      <w:del w:id="32" w:author="hp07" w:date="2017-05-29T12:53:00Z">
        <w:r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standarndní </w:delText>
        </w:r>
      </w:del>
      <w:ins w:id="33" w:author="hp07" w:date="2017-05-29T12:53:00Z">
        <w:r w:rsidR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standardní </w:t>
        </w:r>
        <w:r w:rsidR="0097636D" w:rsidRPr="002658C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implementace IPv4 a do budoucna IPv6. Tato část projektu je již hotová v pre-produkčním stadiu, ale chyb</w:t>
      </w:r>
      <w:ins w:id="34" w:author="hp07" w:date="2017-05-29T12:54:00Z">
        <w:r w:rsidR="009E4414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í</w:t>
        </w:r>
      </w:ins>
      <w:bookmarkStart w:id="35" w:name="_GoBack"/>
      <w:bookmarkEnd w:id="35"/>
      <w:del w:id="36" w:author="hp07" w:date="2017-05-29T12:54:00Z">
        <w:r w:rsidRPr="002658CF" w:rsidDel="009E4414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ý</w:delText>
        </w:r>
      </w:del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zatím dokumentace pro jiné než testovací a laboratorní použití. Více informací</w:t>
      </w:r>
      <w:ins w:id="37" w:author="hp07" w:date="2017-05-29T12:53:00Z">
        <w:r w:rsidR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již brzy.</w:t>
        </w:r>
      </w:ins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del w:id="38" w:author="hp07" w:date="2017-05-29T12:53:00Z">
        <w:r w:rsidRPr="002658CF" w:rsidDel="0097636D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bude následovat v brzké době. </w:delText>
        </w:r>
      </w:del>
    </w:p>
    <w:p w:rsidR="002658CF" w:rsidRPr="002658CF" w:rsidRDefault="002658CF" w:rsidP="00265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2658C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Cíl</w:t>
      </w:r>
    </w:p>
    <w:p w:rsidR="002658CF" w:rsidRPr="002658CF" w:rsidRDefault="002658CF" w:rsidP="0026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658CF">
        <w:rPr>
          <w:rFonts w:ascii="Times New Roman" w:eastAsia="Times New Roman" w:hAnsi="Times New Roman" w:cs="Times New Roman"/>
          <w:sz w:val="24"/>
          <w:szCs w:val="24"/>
          <w:lang w:eastAsia="cs-CZ"/>
        </w:rPr>
        <w:t>Cílem projektu je vytvoření rozhraní mezi senzory a servery na kterých se budou data zpracovávat, a to tak, aby bylo možné projekt zveřejnit jak pod OpenSource licencemi, jako kompletní, preprodukovatelné řešení, tak aby na druhou stranu bylo možné enterprise nasazení za pomoci patentovaných technologií a garantovaných vysílacích pásem.</w:t>
      </w:r>
    </w:p>
    <w:p w:rsidR="005C3CAB" w:rsidRDefault="005C3CAB"/>
    <w:sectPr w:rsidR="005C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hp07" w:date="2017-05-29T12:50:00Z" w:initials="h">
    <w:p w:rsidR="0097636D" w:rsidRDefault="0097636D">
      <w:pPr>
        <w:pStyle w:val="Textkomente"/>
      </w:pPr>
      <w:r>
        <w:rPr>
          <w:rStyle w:val="Odkaznakoment"/>
        </w:rPr>
        <w:annotationRef/>
      </w:r>
      <w:r w:rsidR="009E4414">
        <w:t>Je to totéž jako čip?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CF"/>
    <w:rsid w:val="002658CF"/>
    <w:rsid w:val="004238C9"/>
    <w:rsid w:val="00425016"/>
    <w:rsid w:val="005C3CAB"/>
    <w:rsid w:val="00620419"/>
    <w:rsid w:val="00656A7B"/>
    <w:rsid w:val="008443B1"/>
    <w:rsid w:val="008B7F8F"/>
    <w:rsid w:val="008C2910"/>
    <w:rsid w:val="008D3E18"/>
    <w:rsid w:val="009212CB"/>
    <w:rsid w:val="009441B8"/>
    <w:rsid w:val="0097636D"/>
    <w:rsid w:val="009A2228"/>
    <w:rsid w:val="009E4414"/>
    <w:rsid w:val="00BC649E"/>
    <w:rsid w:val="00C01D34"/>
    <w:rsid w:val="00CD4C9A"/>
    <w:rsid w:val="00DE3C74"/>
    <w:rsid w:val="00F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65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65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658C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658C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97636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636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636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636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636D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7636D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763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636D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65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65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658C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658C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97636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636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636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636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636D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7636D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763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636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334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hp07</dc:creator>
  <cp:lastModifiedBy>hp07</cp:lastModifiedBy>
  <cp:revision>2</cp:revision>
  <dcterms:created xsi:type="dcterms:W3CDTF">2017-05-26T09:03:00Z</dcterms:created>
  <dcterms:modified xsi:type="dcterms:W3CDTF">2017-05-29T10:54:00Z</dcterms:modified>
</cp:coreProperties>
</file>