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AC0" w:rsidRPr="00CE7AC0" w:rsidRDefault="00CE7AC0" w:rsidP="00CE7A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CE7AC0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Modul SENSE</w:t>
      </w:r>
      <w:del w:id="0" w:author="hp07" w:date="2017-05-29T11:56:00Z">
        <w:r w:rsidRPr="00CE7AC0" w:rsidDel="00EA7D6B">
          <w:rPr>
            <w:rFonts w:ascii="Times New Roman" w:eastAsia="Times New Roman" w:hAnsi="Times New Roman" w:cs="Times New Roman"/>
            <w:b/>
            <w:bCs/>
            <w:sz w:val="36"/>
            <w:szCs w:val="36"/>
            <w:lang w:eastAsia="cs-CZ"/>
          </w:rPr>
          <w:delText xml:space="preserve"> </w:delText>
        </w:r>
      </w:del>
      <w:r w:rsidRPr="00CE7AC0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 xml:space="preserve">: hardwarové senzory </w:t>
      </w:r>
    </w:p>
    <w:p w:rsidR="00CE7AC0" w:rsidRPr="00CE7AC0" w:rsidRDefault="00CE7AC0" w:rsidP="00CE7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Celý projekt sponzorovaný </w:t>
      </w:r>
      <w:del w:id="1" w:author="hp07" w:date="2017-05-29T11:56:00Z">
        <w:r w:rsidRPr="00CE7AC0" w:rsidDel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z grantu</w:delText>
        </w:r>
      </w:del>
      <w:ins w:id="2" w:author="hp07" w:date="2017-05-29T11:56:00Z">
        <w:r w:rsidR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grantem</w:t>
        </w:r>
      </w:ins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Nadace Vodafone byl už od počátku zaměřen na život</w:t>
      </w:r>
      <w:ins w:id="3" w:author="hp07" w:date="2017-05-29T11:56:00Z">
        <w:r w:rsidR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n</w:t>
        </w:r>
      </w:ins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>í prostředí v Ostrav</w:t>
      </w:r>
      <w:ins w:id="4" w:author="hp07" w:date="2017-05-29T11:56:00Z">
        <w:r w:rsidR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ě</w:t>
        </w:r>
      </w:ins>
      <w:del w:id="5" w:author="hp07" w:date="2017-05-29T11:56:00Z">
        <w:r w:rsidRPr="00CE7AC0" w:rsidDel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e</w:delText>
        </w:r>
      </w:del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a my se rozhodli začít vzduchem, který Ostravu trápí </w:t>
      </w:r>
      <w:del w:id="6" w:author="hp07" w:date="2017-05-29T11:57:00Z">
        <w:r w:rsidRPr="00CE7AC0" w:rsidDel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asi tak </w:delText>
        </w:r>
      </w:del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>nejvíc</w:t>
      </w:r>
      <w:ins w:id="7" w:author="hp07" w:date="2017-05-29T11:58:00Z">
        <w:r w:rsidR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e</w:t>
        </w:r>
      </w:ins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>, ačkoliv to n</w:t>
      </w:r>
      <w:ins w:id="8" w:author="hp07" w:date="2017-05-29T11:58:00Z">
        <w:r w:rsidR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e</w:t>
        </w:r>
      </w:ins>
      <w:del w:id="9" w:author="hp07" w:date="2017-05-29T11:58:00Z">
        <w:r w:rsidRPr="00CE7AC0" w:rsidDel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ě</w:delText>
        </w:r>
      </w:del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>ní rozhodně jediný problém.</w:t>
      </w:r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ins w:id="10" w:author="hp07" w:date="2017-05-29T11:59:00Z">
        <w:r w:rsidR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Na počátku jsme se domnívali, že data třetích stran budou snadněji dostupná a použitelná</w:t>
        </w:r>
      </w:ins>
      <w:ins w:id="11" w:author="hp07" w:date="2017-05-29T12:00:00Z">
        <w:r w:rsidR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 pro vytvoření datových setů, které jsme chtěli použít pro vstup do neurální sítě, aby se mohla snadněji učit.</w:t>
        </w:r>
      </w:ins>
      <w:ins w:id="12" w:author="hp07" w:date="2017-05-29T11:59:00Z">
        <w:r w:rsidR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 </w:t>
        </w:r>
      </w:ins>
      <w:del w:id="13" w:author="hp07" w:date="2017-05-29T12:00:00Z">
        <w:r w:rsidRPr="00CE7AC0" w:rsidDel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Nejdříve jsme si mysleli, že bude možné snadno vzít data od třetích stran, sestavit z nich vhodné datové sety a ty potom moužít pro modul Neurální Sítě, tak, aby se tento "mozek" mohl začít snadno učit. </w:delText>
        </w:r>
      </w:del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>Už při prv</w:t>
      </w:r>
      <w:del w:id="14" w:author="hp07" w:date="2017-05-29T12:00:00Z">
        <w:r w:rsidRPr="00CE7AC0" w:rsidDel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o</w:delText>
        </w:r>
      </w:del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ním výzkumu se však ukázalo, že </w:t>
      </w:r>
      <w:del w:id="15" w:author="hp07" w:date="2017-05-29T12:00:00Z">
        <w:r w:rsidRPr="00CE7AC0" w:rsidDel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svobodně </w:delText>
        </w:r>
      </w:del>
      <w:ins w:id="16" w:author="hp07" w:date="2017-05-29T12:00:00Z">
        <w:r w:rsidR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volně</w:t>
        </w:r>
        <w:r w:rsidR="00EA7D6B" w:rsidRPr="00CE7AC0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 </w:t>
        </w:r>
      </w:ins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>dostupná a přesná data jsou vzácná jako onen pověstný šafrán, a pokud s nějakými chceme pracovat, musíme si je sami vyrobit.</w:t>
      </w:r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del w:id="17" w:author="hp07" w:date="2017-05-29T12:01:00Z">
        <w:r w:rsidRPr="00CE7AC0" w:rsidDel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Vzhledem k tomu, že </w:delText>
        </w:r>
      </w:del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Vodafone spojil grant s testováním nově nasazované technologie NB-IoT, sloužící k dlouhodobému spolehlivému přenosu dat </w:t>
      </w:r>
      <w:del w:id="18" w:author="hp07" w:date="2017-05-29T12:01:00Z">
        <w:r w:rsidRPr="00CE7AC0" w:rsidDel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z</w:delText>
        </w:r>
      </w:del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pro takzvaný Internet Věcí</w:t>
      </w:r>
      <w:ins w:id="19" w:author="hp07" w:date="2017-05-29T12:01:00Z">
        <w:r w:rsidR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.</w:t>
        </w:r>
      </w:ins>
      <w:del w:id="20" w:author="hp07" w:date="2017-05-29T12:02:00Z">
        <w:r w:rsidRPr="00CE7AC0" w:rsidDel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,</w:delText>
        </w:r>
      </w:del>
      <w:ins w:id="21" w:author="hp07" w:date="2017-05-29T12:02:00Z">
        <w:r w:rsidR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 Díky tomu jsme</w:t>
        </w:r>
      </w:ins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měli </w:t>
      </w:r>
      <w:del w:id="22" w:author="hp07" w:date="2017-05-29T12:02:00Z">
        <w:r w:rsidRPr="00CE7AC0" w:rsidDel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jsme </w:delText>
        </w:r>
      </w:del>
      <w:del w:id="23" w:author="hp07" w:date="2017-05-29T12:01:00Z">
        <w:r w:rsidRPr="00CE7AC0" w:rsidDel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jakousi </w:delText>
        </w:r>
      </w:del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možnost použít testovací infrastrukturu, do které jsme se </w:t>
      </w:r>
      <w:del w:id="24" w:author="hp07" w:date="2017-05-29T12:02:00Z">
        <w:r w:rsidRPr="00CE7AC0" w:rsidDel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rozhodli</w:delText>
        </w:r>
      </w:del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připoji</w:t>
      </w:r>
      <w:ins w:id="25" w:author="hp07" w:date="2017-05-29T12:02:00Z">
        <w:r w:rsidR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li</w:t>
        </w:r>
      </w:ins>
      <w:del w:id="26" w:author="hp07" w:date="2017-05-29T12:02:00Z">
        <w:r w:rsidRPr="00CE7AC0" w:rsidDel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t</w:delText>
        </w:r>
      </w:del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elektrochemické senzory, které měří několik základních faktorů zneči</w:t>
      </w:r>
      <w:ins w:id="27" w:author="hp07" w:date="2017-05-29T12:02:00Z">
        <w:r w:rsidR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š</w:t>
        </w:r>
      </w:ins>
      <w:del w:id="28" w:author="hp07" w:date="2017-05-29T12:02:00Z">
        <w:r w:rsidRPr="00CE7AC0" w:rsidDel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ě</w:delText>
        </w:r>
      </w:del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>tění ovzduší --------IVAN: DOPLN PROSIM CO VSECHNO MERIME ------</w:t>
      </w:r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ins w:id="29" w:author="hp07" w:date="2017-05-29T12:02:00Z">
        <w:r w:rsidR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Námi vyvíjené </w:t>
        </w:r>
      </w:ins>
      <w:del w:id="30" w:author="hp07" w:date="2017-05-29T12:02:00Z">
        <w:r w:rsidRPr="00CE7AC0" w:rsidDel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S</w:delText>
        </w:r>
      </w:del>
      <w:ins w:id="31" w:author="hp07" w:date="2017-05-29T12:02:00Z">
        <w:r w:rsidR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s</w:t>
        </w:r>
      </w:ins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enzory se tedy staly </w:t>
      </w:r>
      <w:del w:id="32" w:author="hp07" w:date="2017-05-29T12:02:00Z">
        <w:r w:rsidRPr="00CE7AC0" w:rsidDel="00EA7D6B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jakýmsi</w:delText>
        </w:r>
      </w:del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základním kamenem projektu, SENSE tedy SMYSLY.</w:t>
      </w:r>
    </w:p>
    <w:p w:rsidR="00CE7AC0" w:rsidRPr="00CE7AC0" w:rsidRDefault="00CE7AC0" w:rsidP="00CE7A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CE7AC0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Aktuální status projektu</w:t>
      </w:r>
    </w:p>
    <w:p w:rsidR="00CE7AC0" w:rsidRDefault="00CE7AC0" w:rsidP="00CE7AC0">
      <w:pPr>
        <w:spacing w:after="0" w:line="240" w:lineRule="auto"/>
        <w:rPr>
          <w:ins w:id="33" w:author="hp07" w:date="2017-05-29T12:10:00Z"/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 první fázi návrhu senzorů jsme </w:t>
      </w:r>
      <w:del w:id="34" w:author="hp07" w:date="2017-05-29T12:08:00Z">
        <w:r w:rsidRPr="00CE7AC0" w:rsidDel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navrhli </w:delText>
        </w:r>
      </w:del>
      <w:ins w:id="35" w:author="hp07" w:date="2017-05-29T12:08:00Z">
        <w:r w:rsidR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přišli s </w:t>
        </w:r>
        <w:r w:rsidR="006D21EA" w:rsidRPr="00CE7AC0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 </w:t>
        </w:r>
      </w:ins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>hardwarov</w:t>
      </w:r>
      <w:del w:id="36" w:author="hp07" w:date="2017-05-29T12:09:00Z">
        <w:r w:rsidRPr="00CE7AC0" w:rsidDel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é</w:delText>
        </w:r>
      </w:del>
      <w:ins w:id="37" w:author="hp07" w:date="2017-05-29T12:09:00Z">
        <w:r w:rsidR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ým</w:t>
        </w:r>
      </w:ins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řešení</w:t>
      </w:r>
      <w:ins w:id="38" w:author="hp07" w:date="2017-05-29T12:09:00Z">
        <w:r w:rsidR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m</w:t>
        </w:r>
      </w:ins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plošného spoje, který dokáže propojit komerčně dostupné součástky tak, aby nejen byly velmi přesné a připravené pro profesionální kalibraci podle </w:t>
      </w:r>
      <w:commentRangeStart w:id="39"/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>České legislativy</w:t>
      </w:r>
      <w:commentRangeEnd w:id="39"/>
      <w:r w:rsidR="006D21EA">
        <w:rPr>
          <w:rStyle w:val="Odkaznakoment"/>
        </w:rPr>
        <w:commentReference w:id="39"/>
      </w:r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>, ale také pro profesionální</w:t>
      </w:r>
      <w:ins w:id="40" w:author="hp07" w:date="2017-05-29T12:09:00Z">
        <w:r w:rsidR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, </w:t>
        </w:r>
      </w:ins>
      <w:del w:id="41" w:author="hp07" w:date="2017-05-29T12:09:00Z">
        <w:r w:rsidRPr="00CE7AC0" w:rsidDel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 </w:delText>
        </w:r>
      </w:del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>komerční či vědecké nasazení.</w:t>
      </w:r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Další fáze sestávala právě z návrhu hardwarového řešení, které umožní přenos naměřených dat ze samotného senzorického modulu na servery, kde budou data dále zpracovávána. Jedná se tedy o jakési propojení smyslů pomocí nervových drah, které povedou do mozku.</w:t>
      </w:r>
    </w:p>
    <w:p w:rsidR="006D21EA" w:rsidRPr="00CE7AC0" w:rsidRDefault="006D21EA" w:rsidP="00CE7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ins w:id="42" w:author="hp07" w:date="2017-05-29T12:10:00Z">
        <w:r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Následující fází projektu bylo propojení vytvořeného tištěného spoje se servery, kde budou data dále zpracována pomocí algoritmu neurální sítě.</w:t>
        </w:r>
      </w:ins>
    </w:p>
    <w:p w:rsidR="00CE7AC0" w:rsidRPr="00CE7AC0" w:rsidRDefault="00CE7AC0" w:rsidP="00CE7A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CE7AC0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Budoucí fáze projektu</w:t>
      </w:r>
    </w:p>
    <w:p w:rsidR="00CE7AC0" w:rsidRPr="00CE7AC0" w:rsidRDefault="00CE7AC0" w:rsidP="00CE7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del w:id="43" w:author="hp07" w:date="2017-05-29T12:14:00Z">
        <w:r w:rsidRPr="00CE7AC0" w:rsidDel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Budoucí </w:delText>
        </w:r>
      </w:del>
      <w:ins w:id="44" w:author="hp07" w:date="2017-05-29T12:14:00Z">
        <w:r w:rsidR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Další </w:t>
        </w:r>
      </w:ins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>fáz</w:t>
      </w:r>
      <w:del w:id="45" w:author="hp07" w:date="2017-05-29T12:14:00Z">
        <w:r w:rsidRPr="00CE7AC0" w:rsidDel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e</w:delText>
        </w:r>
      </w:del>
      <w:ins w:id="46" w:author="hp07" w:date="2017-05-29T12:14:00Z">
        <w:r w:rsidR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í</w:t>
        </w:r>
      </w:ins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del w:id="47" w:author="hp07" w:date="2017-05-29T12:14:00Z">
        <w:r w:rsidRPr="00CE7AC0" w:rsidDel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tohoto </w:delText>
        </w:r>
      </w:del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modulu </w:t>
      </w:r>
      <w:del w:id="48" w:author="hp07" w:date="2017-05-29T12:14:00Z">
        <w:r w:rsidRPr="00CE7AC0" w:rsidDel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projektu </w:delText>
        </w:r>
      </w:del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>SenseNet bude sestávat z kalibrace v laboratořích a certifikace senzorů</w:t>
      </w:r>
      <w:del w:id="49" w:author="hp07" w:date="2017-05-29T12:14:00Z">
        <w:r w:rsidRPr="00CE7AC0" w:rsidDel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,</w:delText>
        </w:r>
      </w:del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tak</w:t>
      </w:r>
      <w:ins w:id="50" w:author="hp07" w:date="2017-05-29T12:14:00Z">
        <w:r w:rsidR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,</w:t>
        </w:r>
      </w:ins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aby mohly být použity nejen v našem řešení, ale také v profesionálním komerčním nasazení (</w:t>
      </w:r>
      <w:commentRangeStart w:id="51"/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>předpokládaný první partner by mohla být firma, která vyrábí léčiva, pro jejíž výrobu jsou kontrolované environmentální podmínky zásadní).</w:t>
      </w:r>
      <w:commentRangeEnd w:id="51"/>
      <w:r w:rsidR="006D21EA">
        <w:rPr>
          <w:rStyle w:val="Odkaznakoment"/>
        </w:rPr>
        <w:commentReference w:id="51"/>
      </w:r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Další fáze, která je již částečně v běhu, je pak výroba obalu a uchycení pro senzor</w:t>
      </w:r>
      <w:ins w:id="52" w:author="hp07" w:date="2017-05-29T12:15:00Z">
        <w:r w:rsidR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i</w:t>
        </w:r>
      </w:ins>
      <w:del w:id="53" w:author="hp07" w:date="2017-05-29T12:15:00Z">
        <w:r w:rsidRPr="00CE7AC0" w:rsidDel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y</w:delText>
        </w:r>
      </w:del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>ckou soustavu tak, aby vydržely i v náročn</w:t>
      </w:r>
      <w:del w:id="54" w:author="hp07" w:date="2017-05-29T12:15:00Z">
        <w:r w:rsidRPr="00CE7AC0" w:rsidDel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ž</w:delText>
        </w:r>
      </w:del>
      <w:ins w:id="55" w:author="hp07" w:date="2017-05-29T12:15:00Z">
        <w:r w:rsidR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ý</w:t>
        </w:r>
      </w:ins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>ch podmínkách bez ohledu na nepř</w:t>
      </w:r>
      <w:ins w:id="56" w:author="hp07" w:date="2017-05-29T12:15:00Z">
        <w:r w:rsidR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íz</w:t>
        </w:r>
      </w:ins>
      <w:del w:id="57" w:author="hp07" w:date="2017-05-29T12:15:00Z">
        <w:r w:rsidRPr="00CE7AC0" w:rsidDel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ź</w:delText>
        </w:r>
      </w:del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>eň počasí a další faktory.</w:t>
      </w:r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Přesahem projektu je pak návrh vhodného a ekologického napájení nezáv</w:t>
      </w:r>
      <w:ins w:id="58" w:author="hp07" w:date="2017-05-29T12:15:00Z">
        <w:r w:rsidR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i</w:t>
        </w:r>
      </w:ins>
      <w:del w:id="59" w:author="hp07" w:date="2017-05-29T12:15:00Z">
        <w:r w:rsidRPr="00CE7AC0" w:rsidDel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y</w:delText>
        </w:r>
      </w:del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slého na dostupnosti elektrické sítě. Tato část je spíše volitelná a záleží především na tom, zda se bude </w:t>
      </w:r>
      <w:del w:id="60" w:author="hp07" w:date="2017-05-29T12:15:00Z">
        <w:r w:rsidRPr="00CE7AC0" w:rsidDel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dostávat lidí, peněz a času</w:delText>
        </w:r>
      </w:del>
      <w:ins w:id="61" w:author="hp07" w:date="2017-05-29T12:15:00Z">
        <w:r w:rsidR="006D21EA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dostatek personálních i finančních prostředků.</w:t>
        </w:r>
      </w:ins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CE7AC0" w:rsidRPr="00CE7AC0" w:rsidRDefault="00CE7AC0" w:rsidP="00CE7A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CE7AC0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lastRenderedPageBreak/>
        <w:t>Cíl</w:t>
      </w:r>
    </w:p>
    <w:p w:rsidR="00CE7AC0" w:rsidRPr="00CE7AC0" w:rsidRDefault="00CE7AC0" w:rsidP="00CE7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Cílem projektu je pak výroba prvních deseti kalibrovaných prototypů, které bude možné umístit na střechy domů v Ostravě. </w:t>
      </w:r>
      <w:del w:id="62" w:author="hp07" w:date="2017-05-29T12:21:00Z">
        <w:r w:rsidRPr="00CE7AC0" w:rsidDel="008F44D5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Takto </w:delText>
        </w:r>
      </w:del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>nasazené senzory budeme testovat jak z pohledu kvality měření v čase, tak z pohledu schopnosti NB-IoT přenášet spolehlivě a dlouhodobě data.</w:t>
      </w:r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 xml:space="preserve">Přesahem je pak výroba </w:t>
      </w:r>
      <w:ins w:id="63" w:author="hp07" w:date="2017-05-29T12:22:00Z">
        <w:r w:rsidR="008F44D5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krycí</w:t>
        </w:r>
      </w:ins>
      <w:del w:id="64" w:author="hp07" w:date="2017-05-29T12:22:00Z">
        <w:r w:rsidRPr="00CE7AC0" w:rsidDel="008F44D5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"</w:delText>
        </w:r>
      </w:del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>krabičky</w:t>
      </w:r>
      <w:del w:id="65" w:author="hp07" w:date="2017-05-29T12:22:00Z">
        <w:r w:rsidRPr="00CE7AC0" w:rsidDel="008F44D5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"</w:delText>
        </w:r>
      </w:del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>, která bude splňovat všechny požadavky koncových uživatel</w:t>
      </w:r>
      <w:ins w:id="66" w:author="hp07" w:date="2017-05-29T12:22:00Z">
        <w:r w:rsidR="008F44D5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ů</w:t>
        </w:r>
      </w:ins>
      <w:bookmarkStart w:id="67" w:name="_GoBack"/>
      <w:bookmarkEnd w:id="67"/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t>, aby tato mohla být komerčně nasazena u našich případných partnerů, nejen v samotném projektu SenseNet.</w:t>
      </w:r>
      <w:r w:rsidRPr="00CE7AC0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Dalším výstupem pak bude kompletní dokumentace hardwarového řešení pod OpenSource licencí.</w:t>
      </w:r>
    </w:p>
    <w:p w:rsidR="005C3CAB" w:rsidRDefault="005C3CAB"/>
    <w:sectPr w:rsidR="005C3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9" w:author="hp07" w:date="2017-05-29T12:08:00Z" w:initials="h">
    <w:p w:rsidR="006D21EA" w:rsidRDefault="006D21EA">
      <w:pPr>
        <w:pStyle w:val="Textkomente"/>
      </w:pPr>
      <w:r>
        <w:rPr>
          <w:rStyle w:val="Odkaznakoment"/>
        </w:rPr>
        <w:annotationRef/>
      </w:r>
      <w:r w:rsidR="008F44D5">
        <w:t>Je to tam nutné zmiňovat?</w:t>
      </w:r>
    </w:p>
    <w:p w:rsidR="006D21EA" w:rsidRDefault="006D21EA">
      <w:pPr>
        <w:pStyle w:val="Textkomente"/>
      </w:pPr>
    </w:p>
  </w:comment>
  <w:comment w:id="51" w:author="hp07" w:date="2017-05-29T12:15:00Z" w:initials="h">
    <w:p w:rsidR="006D21EA" w:rsidRDefault="006D21EA">
      <w:pPr>
        <w:pStyle w:val="Textkomente"/>
      </w:pPr>
      <w:r>
        <w:rPr>
          <w:rStyle w:val="Odkaznakoment"/>
        </w:rPr>
        <w:annotationRef/>
      </w:r>
      <w:r w:rsidR="008F44D5">
        <w:t>Zbytečná informace.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AC0"/>
    <w:rsid w:val="004238C9"/>
    <w:rsid w:val="00425016"/>
    <w:rsid w:val="005C3CAB"/>
    <w:rsid w:val="00620419"/>
    <w:rsid w:val="00656A7B"/>
    <w:rsid w:val="006D21EA"/>
    <w:rsid w:val="008443B1"/>
    <w:rsid w:val="008B7F8F"/>
    <w:rsid w:val="008C2910"/>
    <w:rsid w:val="008D3E18"/>
    <w:rsid w:val="008F44D5"/>
    <w:rsid w:val="009212CB"/>
    <w:rsid w:val="009441B8"/>
    <w:rsid w:val="00BC649E"/>
    <w:rsid w:val="00C01D34"/>
    <w:rsid w:val="00CE7AC0"/>
    <w:rsid w:val="00DE3C74"/>
    <w:rsid w:val="00EA7D6B"/>
    <w:rsid w:val="00FA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CE7A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CE7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CE7AC0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CE7AC0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6D21EA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D21EA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D21EA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D21E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D21EA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6D21EA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6D21E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D21EA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CE7A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CE7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CE7AC0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CE7AC0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6D21EA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D21EA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D21EA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D21E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D21EA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6D21EA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6D21E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D21EA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2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502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hp07</dc:creator>
  <cp:lastModifiedBy>hp07</cp:lastModifiedBy>
  <cp:revision>2</cp:revision>
  <dcterms:created xsi:type="dcterms:W3CDTF">2017-05-26T09:02:00Z</dcterms:created>
  <dcterms:modified xsi:type="dcterms:W3CDTF">2017-05-29T10:23:00Z</dcterms:modified>
</cp:coreProperties>
</file>