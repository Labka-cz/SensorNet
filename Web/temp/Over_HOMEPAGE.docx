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55" w:rsidRDefault="00350F55" w:rsidP="00350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HOMEPAGE</w:t>
      </w:r>
    </w:p>
    <w:p w:rsidR="00350F55" w:rsidRPr="00350F55" w:rsidRDefault="00350F55" w:rsidP="00350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350F55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O projektu SenseNet</w:t>
      </w:r>
    </w:p>
    <w:p w:rsidR="00350F55" w:rsidRPr="00350F55" w:rsidRDefault="00350F55" w:rsidP="00350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350F55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" Kolik odstínů šedi má Ostrava? A dají se měřit? "</w:t>
      </w:r>
    </w:p>
    <w:p w:rsidR="00350F55" w:rsidRPr="00350F55" w:rsidRDefault="00350F55" w:rsidP="003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4105275" cy="3429000"/>
            <wp:effectExtent l="0" t="0" r="0" b="0"/>
            <wp:docPr id="12" name="Obrázek 12" descr="Graf PM1, PM2.5 a PM10 a dalsi sran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 PM1, PM2.5 a PM10 a dalsi srand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55" w:rsidRDefault="00350F55" w:rsidP="0035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Nápad postavit platformu sensenet dostal jasné obrysy </w:t>
      </w:r>
      <w:commentRangeStart w:id="0"/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někdy okolo 25.září 2016 </w:t>
      </w:r>
      <w:commentRangeEnd w:id="0"/>
      <w:r w:rsidR="00FE0A78">
        <w:rPr>
          <w:rStyle w:val="Odkaznakoment"/>
        </w:rPr>
        <w:commentReference w:id="0"/>
      </w: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 rámci </w:t>
      </w:r>
      <w:commentRangeStart w:id="1"/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enviromentálně zaměřeného </w:t>
      </w:r>
      <w:hyperlink r:id="rId8" w:history="1">
        <w:r w:rsidRPr="00350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hackathonu</w:t>
        </w:r>
      </w:hyperlink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commentRangeEnd w:id="1"/>
      <w:r w:rsidR="00FE0A78">
        <w:rPr>
          <w:rStyle w:val="Odkaznakoment"/>
        </w:rPr>
        <w:commentReference w:id="1"/>
      </w: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pořádaného </w:t>
      </w:r>
      <w:hyperlink r:id="rId9" w:history="1">
        <w:r w:rsidRPr="00350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Nadací Vodafone</w:t>
        </w:r>
      </w:hyperlink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kterého se jako "tým </w:t>
      </w:r>
      <w:hyperlink r:id="rId10" w:history="1">
        <w:r w:rsidRPr="00350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Labka.cz</w:t>
        </w:r>
      </w:hyperlink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" zúčastnilo několik členů našeho ostravského hackerspace ve spolupráci s lidmi z Vodadafone a dokonce se zástupci města Ostrava. V rámci akce se našemu týmu podařilo porotu zaujmout natolik, že po krátkém vyjednávání nám byla nabídnuta spolupráce a popora ze strany Nadace Vodafone. Labka.cz sestavila tým a pustila se do realizace. </w:t>
      </w:r>
    </w:p>
    <w:p w:rsidR="005C0BB8" w:rsidRDefault="005C0BB8" w:rsidP="0035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33CC"/>
          <w:sz w:val="24"/>
          <w:szCs w:val="24"/>
          <w:lang w:eastAsia="cs-CZ"/>
        </w:rPr>
      </w:pPr>
    </w:p>
    <w:p w:rsidR="005C0BB8" w:rsidRDefault="005C0BB8" w:rsidP="0035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33CC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FF33CC"/>
          <w:sz w:val="24"/>
          <w:szCs w:val="24"/>
          <w:lang w:eastAsia="cs-CZ"/>
        </w:rPr>
        <w:t>Postavit platformu SenseNet se zrodil na akci IoT EnvironHackathon pořádaného Nadací Vodafone. Členové ostravského hackerspace Labka vytvořili tým, který svým řešením zaujal jak zástupce města Ostrava</w:t>
      </w:r>
      <w:r w:rsidR="00AD3582">
        <w:rPr>
          <w:rFonts w:ascii="Times New Roman" w:eastAsia="Times New Roman" w:hAnsi="Times New Roman" w:cs="Times New Roman"/>
          <w:color w:val="FF33CC"/>
          <w:sz w:val="24"/>
          <w:szCs w:val="24"/>
          <w:lang w:eastAsia="cs-CZ"/>
        </w:rPr>
        <w:t>, tak</w:t>
      </w:r>
      <w:r>
        <w:rPr>
          <w:rFonts w:ascii="Times New Roman" w:eastAsia="Times New Roman" w:hAnsi="Times New Roman" w:cs="Times New Roman"/>
          <w:color w:val="FF33CC"/>
          <w:sz w:val="24"/>
          <w:szCs w:val="24"/>
          <w:lang w:eastAsia="cs-CZ"/>
        </w:rPr>
        <w:t xml:space="preserve"> i</w:t>
      </w:r>
      <w:r w:rsidR="00AD3582">
        <w:rPr>
          <w:rFonts w:ascii="Times New Roman" w:eastAsia="Times New Roman" w:hAnsi="Times New Roman" w:cs="Times New Roman"/>
          <w:color w:val="FF33CC"/>
          <w:sz w:val="24"/>
          <w:szCs w:val="24"/>
          <w:lang w:eastAsia="cs-CZ"/>
        </w:rPr>
        <w:t xml:space="preserve"> představitele</w:t>
      </w:r>
      <w:r>
        <w:rPr>
          <w:rFonts w:ascii="Times New Roman" w:eastAsia="Times New Roman" w:hAnsi="Times New Roman" w:cs="Times New Roman"/>
          <w:color w:val="FF33CC"/>
          <w:sz w:val="24"/>
          <w:szCs w:val="24"/>
          <w:lang w:eastAsia="cs-CZ"/>
        </w:rPr>
        <w:t xml:space="preserve"> Nadace Vodafone natolik, že vyústila ve spolupráci. Mysliteli a řešiteli projektu jsou vybraní členové Labky, Nadace Vodafone grantově celý projekt zaštiťuje. </w:t>
      </w:r>
    </w:p>
    <w:p w:rsidR="00FE0A78" w:rsidRDefault="00AD3582" w:rsidP="0035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33CC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FF33CC"/>
          <w:sz w:val="24"/>
          <w:szCs w:val="24"/>
          <w:lang w:eastAsia="cs-CZ"/>
        </w:rPr>
        <w:t xml:space="preserve">Členové ostravského hackerspace Labka </w:t>
      </w:r>
      <w:r w:rsidR="005C0BB8">
        <w:rPr>
          <w:rFonts w:ascii="Times New Roman" w:eastAsia="Times New Roman" w:hAnsi="Times New Roman" w:cs="Times New Roman"/>
          <w:color w:val="FF33CC"/>
          <w:sz w:val="24"/>
          <w:szCs w:val="24"/>
          <w:lang w:eastAsia="cs-CZ"/>
        </w:rPr>
        <w:t>se v druhé polovině září úspěšně zúčastnil</w:t>
      </w:r>
      <w:r>
        <w:rPr>
          <w:rFonts w:ascii="Times New Roman" w:eastAsia="Times New Roman" w:hAnsi="Times New Roman" w:cs="Times New Roman"/>
          <w:color w:val="FF33CC"/>
          <w:sz w:val="24"/>
          <w:szCs w:val="24"/>
          <w:lang w:eastAsia="cs-CZ"/>
        </w:rPr>
        <w:t>i IoT EnvironHackathonu</w:t>
      </w:r>
      <w:r w:rsidR="005C0BB8">
        <w:rPr>
          <w:rFonts w:ascii="Times New Roman" w:eastAsia="Times New Roman" w:hAnsi="Times New Roman" w:cs="Times New Roman"/>
          <w:color w:val="FF33CC"/>
          <w:sz w:val="24"/>
          <w:szCs w:val="24"/>
          <w:lang w:eastAsia="cs-CZ"/>
        </w:rPr>
        <w:t xml:space="preserve"> v prostorách Fakulty elektrotechn</w:t>
      </w:r>
      <w:r>
        <w:rPr>
          <w:rFonts w:ascii="Times New Roman" w:eastAsia="Times New Roman" w:hAnsi="Times New Roman" w:cs="Times New Roman"/>
          <w:color w:val="FF33CC"/>
          <w:sz w:val="24"/>
          <w:szCs w:val="24"/>
          <w:lang w:eastAsia="cs-CZ"/>
        </w:rPr>
        <w:t>iky a informatiky VŠB-TU. Labka vytvořila řešení zadání, které zaujalo zástupce organizátora akce Nadace Vodafone a nabídli Labce spolupráci. Od počátku roku 2017 je projekt v realizaci a postupně vznikají jednotlivá řešení.</w:t>
      </w:r>
    </w:p>
    <w:p w:rsidR="00FE0A78" w:rsidRPr="00FE0A78" w:rsidRDefault="00FE0A78" w:rsidP="0035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33CC"/>
          <w:sz w:val="24"/>
          <w:szCs w:val="24"/>
          <w:lang w:eastAsia="cs-CZ"/>
        </w:rPr>
      </w:pPr>
    </w:p>
    <w:p w:rsidR="00350F55" w:rsidRPr="00350F55" w:rsidRDefault="00350F55" w:rsidP="0035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Hlavním cílem projektu je vytvoření chytré senzorické sítě, která bude sbírat a zpracovávat data nejen o aktuálním znečištění</w:t>
      </w:r>
      <w:del w:id="2" w:author="hp07" w:date="2017-05-29T11:34:00Z">
        <w:r w:rsidRPr="00350F55" w:rsidDel="00AD3582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m</w:delText>
        </w:r>
      </w:del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ovzduší, ale také i veškeré </w:t>
      </w:r>
      <w:del w:id="3" w:author="hp07" w:date="2017-05-29T11:34:00Z">
        <w:r w:rsidRPr="00350F55" w:rsidDel="00AD3582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jiné</w:delText>
        </w:r>
      </w:del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údaje, které se dají využít k predikci vývoje smogové situace (například dopravní aktivitu v určité části města).</w:t>
      </w: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Kromě dat poskytnutých třetími stranami vyvíjíme i vlastní senzorické řešení, které nám umožní flexibilně sbírat data i v místech dosud nepokrytých stanicemi měřícími úroveň znečištění ovzduší, ale také vyplnit mezeru v dostupnosti primárních, neplacených a ucelených relevantních dat, která se ukázala být zásadní.</w:t>
      </w: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 xml:space="preserve">Naměřená i předzpracovaná data budou přenesena ze </w:t>
      </w:r>
      <w:ins w:id="4" w:author="hp07" w:date="2017-05-29T11:35:00Z">
        <w:r w:rsidR="00AD3582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s</w:t>
        </w:r>
      </w:ins>
      <w:del w:id="5" w:author="hp07" w:date="2017-05-29T11:35:00Z">
        <w:r w:rsidRPr="00350F55" w:rsidDel="00AD3582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z</w:delText>
        </w:r>
      </w:del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enzorických modulů a </w:t>
      </w:r>
      <w:ins w:id="6" w:author="hp07" w:date="2017-05-29T11:35:00Z">
        <w:r w:rsidR="00AD3582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u</w:t>
        </w:r>
      </w:ins>
      <w:del w:id="7" w:author="hp07" w:date="2017-05-29T11:35:00Z">
        <w:r w:rsidRPr="00350F55" w:rsidDel="00AD3582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ú</w:delText>
        </w:r>
      </w:del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ložišť třetích stran do databáze pomocí technologie NB-IoT (případně dalších), kde dojde k jejich zpracování pomocí algoritmů </w:t>
      </w:r>
      <w:ins w:id="8" w:author="hp07" w:date="2017-05-29T11:35:00Z">
        <w:r w:rsidR="00AD3582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neurální sítě</w:t>
        </w:r>
      </w:ins>
      <w:del w:id="9" w:author="hp07" w:date="2017-05-29T11:35:00Z">
        <w:r w:rsidRPr="00350F55" w:rsidDel="00AD3582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modulu "Neuronové Sítě" </w:delText>
        </w:r>
      </w:del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a dále budou poskytována pomocí dokumentovaného API, a to jak v nezpracované podobě, tak jako zpracovaná data po průchodu Neuronovou Sítí.</w:t>
      </w: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Výstupem celého projektu ovšem nemá být pouze sběr a</w:t>
      </w:r>
      <w:ins w:id="10" w:author="hp07" w:date="2017-05-29T11:46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 jejich</w:t>
        </w:r>
      </w:ins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commentRangeStart w:id="11"/>
      <w:del w:id="12" w:author="hp07" w:date="2017-05-29T11:36:00Z">
        <w:r w:rsidRPr="00350F55" w:rsidDel="00AD3582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parsování</w:delText>
        </w:r>
      </w:del>
      <w:commentRangeEnd w:id="11"/>
      <w:r w:rsidR="00AD3582">
        <w:rPr>
          <w:rStyle w:val="Odkaznakoment"/>
        </w:rPr>
        <w:commentReference w:id="11"/>
      </w:r>
      <w:del w:id="13" w:author="hp07" w:date="2017-05-29T11:36:00Z">
        <w:r w:rsidRPr="00350F55" w:rsidDel="00AD3582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 </w:delText>
        </w:r>
      </w:del>
      <w:del w:id="14" w:author="hp07" w:date="2017-05-29T11:47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dat o kvalitě ovzduší na Ostravsku a jejich zpř</w:delText>
        </w:r>
      </w:del>
      <w:del w:id="15" w:author="hp07" w:date="2017-05-29T11:37:00Z">
        <w:r w:rsidRPr="00350F55" w:rsidDel="00AD3582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ś</w:delText>
        </w:r>
      </w:del>
      <w:del w:id="16" w:author="hp07" w:date="2017-05-29T11:47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tupnění</w:delText>
        </w:r>
      </w:del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, ale také predikce budoucího vývoje, na základě které</w:t>
      </w:r>
      <w:ins w:id="17" w:author="hp07" w:date="2017-05-29T11:47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ho</w:t>
        </w:r>
      </w:ins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bude možno řídit a ovládat například vzduchotechniku v </w:t>
      </w:r>
      <w:del w:id="18" w:author="hp07" w:date="2017-05-29T11:47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"</w:delText>
        </w:r>
      </w:del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inteligentních budovách</w:t>
      </w:r>
      <w:del w:id="19" w:author="hp07" w:date="2017-05-29T11:47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"</w:delText>
        </w:r>
      </w:del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del w:id="20" w:author="hp07" w:date="2017-05-29T11:47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případně další využití.</w:delText>
        </w:r>
      </w:del>
    </w:p>
    <w:p w:rsidR="00350F55" w:rsidRPr="00350F55" w:rsidRDefault="00350F55" w:rsidP="00350F55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Veřejná část dokumentace projektu: </w:t>
      </w:r>
      <w:hyperlink r:id="rId11" w:history="1">
        <w:r w:rsidRPr="00350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https://github.com/Labka-cz/SensorNet</w:t>
        </w:r>
      </w:hyperlink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</w:p>
    <w:p w:rsidR="00350F55" w:rsidRPr="00350F55" w:rsidRDefault="00350F55" w:rsidP="00350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350F55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Nadace Vodafone</w:t>
      </w:r>
    </w:p>
    <w:p w:rsidR="00350F55" w:rsidRPr="00350F55" w:rsidRDefault="00350F55" w:rsidP="00350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350F55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"Po</w:t>
      </w:r>
      <w:ins w:id="21" w:author="hp07" w:date="2017-05-29T11:37:00Z">
        <w:r w:rsidR="00AD3582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cs-CZ"/>
          </w:rPr>
          <w:t>d</w:t>
        </w:r>
      </w:ins>
      <w:del w:id="22" w:author="hp07" w:date="2017-05-29T11:37:00Z">
        <w:r w:rsidRPr="00350F55" w:rsidDel="00AD3582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cs-CZ"/>
          </w:rPr>
          <w:delText>s</w:delText>
        </w:r>
      </w:del>
      <w:r w:rsidRPr="00350F55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porujeme sociální a technologické inovace"</w:t>
      </w:r>
    </w:p>
    <w:p w:rsidR="00350F55" w:rsidRPr="00350F55" w:rsidRDefault="00350F55" w:rsidP="00350F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2676525" cy="1543050"/>
            <wp:effectExtent l="0" t="0" r="0" b="0"/>
            <wp:docPr id="11" name="Obrázek 11" descr="Logo Nadace Vodaf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Nadace Vodafo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"Nadace Vodafone funguje v České republice již 10 let. Za tuto dobu se dostala na přední místa v hodnocení firemních nadací a patří mezi nejdůležitější podporovatele a investory do technologických sociálních inovací. Posláním Nadace Vodafone je dlouhodobé a strategické propojování aktérů na trhu sociálního kapitálu a zvyšování jejich kapacit k řešení globálních problémů na lokální úrovni. Využijeme všechny dostupné prostředky, včetně mobilních technologií, sítí a know-how společnosti Vodafone, k tomu, aby naše činnost měla co největší pozitivní dopad na kvalitu života lidí v České republice."</w:t>
      </w:r>
    </w:p>
    <w:p w:rsidR="00350F55" w:rsidRPr="00350F55" w:rsidRDefault="00350F55" w:rsidP="0035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Více o Nadaci Vodafone </w:t>
      </w:r>
      <w:hyperlink r:id="rId13" w:history="1">
        <w:r w:rsidRPr="00350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zde</w:t>
        </w:r>
      </w:hyperlink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350F55" w:rsidRPr="00350F55" w:rsidRDefault="00350F55" w:rsidP="00350F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</w:p>
    <w:p w:rsidR="00350F55" w:rsidRPr="00350F55" w:rsidRDefault="00350F55" w:rsidP="00350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350F55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lastRenderedPageBreak/>
        <w:t>Labka Hackerspace</w:t>
      </w:r>
    </w:p>
    <w:p w:rsidR="00350F55" w:rsidRPr="00350F55" w:rsidRDefault="00350F55" w:rsidP="00350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350F55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"Váš oblíbený ostravský Hackerspace "</w:t>
      </w:r>
    </w:p>
    <w:p w:rsidR="00350F55" w:rsidRPr="00350F55" w:rsidRDefault="00350F55" w:rsidP="0035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5067300" cy="2505075"/>
            <wp:effectExtent l="0" t="0" r="0" b="9525"/>
            <wp:docPr id="10" name="Obrázek 10" descr="logo lab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labk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55" w:rsidRPr="00350F55" w:rsidRDefault="00350F55" w:rsidP="0035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Hackerspace je forma komunitního projektu založená poprvé </w:t>
      </w:r>
      <w:del w:id="23" w:author="hp07" w:date="2017-05-29T11:49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někdy </w:delText>
        </w:r>
      </w:del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v</w:t>
      </w:r>
      <w:del w:id="24" w:author="hp07" w:date="2017-05-29T11:49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 osumdesátých</w:delText>
        </w:r>
      </w:del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ins w:id="25" w:author="hp07" w:date="2017-05-29T11:49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80.</w:t>
        </w:r>
      </w:ins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letech minulého století v západním Berlíně komunitou </w:t>
      </w:r>
      <w:del w:id="26" w:author="hp07" w:date="2017-05-29T11:49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koníčkářů</w:delText>
        </w:r>
      </w:del>
      <w:ins w:id="27" w:author="hp07" w:date="2017-05-29T11:49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nadšenců</w:t>
        </w:r>
      </w:ins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, které bavilo vyv</w:t>
      </w:r>
      <w:ins w:id="28" w:author="hp07" w:date="2017-05-29T11:49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í</w:t>
        </w:r>
      </w:ins>
      <w:del w:id="29" w:author="hp07" w:date="2017-05-29T11:49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ý</w:delText>
        </w:r>
      </w:del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jet, chápat a rozebírat stroje a přístroje a </w:t>
      </w:r>
      <w:del w:id="30" w:author="hp07" w:date="2017-05-29T11:49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vyvýjet </w:delText>
        </w:r>
      </w:del>
      <w:ins w:id="31" w:author="hp07" w:date="2017-05-29T11:49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vytvářet</w:t>
        </w:r>
        <w:r w:rsidR="00C9449F" w:rsidRPr="00350F55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 </w:t>
        </w:r>
      </w:ins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prototypy prvních počítačů a software, jak je dnes známe. Asi vůbec první hackerspace v západním světě byl tedy </w:t>
      </w:r>
      <w:hyperlink r:id="rId15" w:history="1">
        <w:r w:rsidRPr="00350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Chaos Computer Club</w:t>
        </w:r>
      </w:hyperlink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Berlin</w:t>
      </w:r>
      <w:del w:id="32" w:author="hp07" w:date="2017-05-29T11:50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,</w:delText>
        </w:r>
      </w:del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del w:id="33" w:author="hp07" w:date="2017-05-29T11:50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nicméně </w:delText>
        </w:r>
      </w:del>
      <w:ins w:id="34" w:author="hp07" w:date="2017-05-29T11:50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F</w:t>
        </w:r>
      </w:ins>
      <w:del w:id="35" w:author="hp07" w:date="2017-05-29T11:50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f</w:delText>
        </w:r>
      </w:del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enomén se brzy začal šířit do celého světa</w:t>
      </w:r>
      <w:ins w:id="36" w:author="hp07" w:date="2017-05-29T11:50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.</w:t>
        </w:r>
      </w:ins>
      <w:del w:id="37" w:author="hp07" w:date="2017-05-29T11:50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 a </w:delText>
        </w:r>
      </w:del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USA je v téhle oblasti </w:t>
      </w:r>
      <w:del w:id="38" w:author="hp07" w:date="2017-05-29T11:50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asi </w:delText>
        </w:r>
      </w:del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hlavní</w:t>
      </w:r>
      <w:ins w:id="39" w:author="hp07" w:date="2017-05-29T11:50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m</w:t>
        </w:r>
      </w:ins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leader</w:t>
      </w:r>
      <w:ins w:id="40" w:author="hp07" w:date="2017-05-29T11:50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em</w:t>
        </w:r>
      </w:ins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se světově proslulými hackerspace jako je například </w:t>
      </w:r>
      <w:hyperlink r:id="rId16" w:history="1">
        <w:r w:rsidRPr="00350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Noise Bridge</w:t>
        </w:r>
      </w:hyperlink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V ČSSR v době totality podob</w:t>
      </w:r>
      <w:ins w:id="41" w:author="hp07" w:date="2017-05-29T11:51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n</w:t>
        </w:r>
      </w:ins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é aktivity orga</w:t>
      </w:r>
      <w:del w:id="42" w:author="hp07" w:date="2017-05-29T11:51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i</w:delText>
        </w:r>
      </w:del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n</w:t>
      </w:r>
      <w:ins w:id="43" w:author="hp07" w:date="2017-05-29T11:51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i</w:t>
        </w:r>
      </w:ins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zovaly instituce jako například Dům </w:t>
      </w:r>
      <w:ins w:id="44" w:author="hp07" w:date="2017-05-29T11:51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d</w:t>
        </w:r>
      </w:ins>
      <w:del w:id="45" w:author="hp07" w:date="2017-05-29T11:51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D</w:delText>
        </w:r>
      </w:del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ětí a </w:t>
      </w:r>
      <w:ins w:id="46" w:author="hp07" w:date="2017-05-29T11:51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m</w:t>
        </w:r>
      </w:ins>
      <w:del w:id="47" w:author="hp07" w:date="2017-05-29T11:51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M</w:delText>
        </w:r>
      </w:del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ládeže</w:t>
      </w:r>
      <w:ins w:id="48" w:author="hp07" w:date="2017-05-29T11:51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,</w:t>
        </w:r>
      </w:ins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případně Svazarm pod pojmem Stanice </w:t>
      </w:r>
      <w:del w:id="49" w:author="hp07" w:date="2017-05-29T11:51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M</w:delText>
        </w:r>
      </w:del>
      <w:ins w:id="50" w:author="hp07" w:date="2017-05-29T11:51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m</w:t>
        </w:r>
      </w:ins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ladých </w:t>
      </w:r>
      <w:del w:id="51" w:author="hp07" w:date="2017-05-29T11:51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T</w:delText>
        </w:r>
      </w:del>
      <w:ins w:id="52" w:author="hp07" w:date="2017-05-29T11:51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t</w:t>
        </w:r>
      </w:ins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echniků a </w:t>
      </w:r>
      <w:del w:id="53" w:author="hp07" w:date="2017-05-29T11:51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R</w:delText>
        </w:r>
      </w:del>
      <w:ins w:id="54" w:author="hp07" w:date="2017-05-29T11:51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r</w:t>
        </w:r>
      </w:ins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adioamatérů, nicméně po Sametové </w:t>
      </w:r>
      <w:del w:id="55" w:author="hp07" w:date="2017-05-29T11:51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R</w:delText>
        </w:r>
      </w:del>
      <w:ins w:id="56" w:author="hp07" w:date="2017-05-29T11:51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r</w:t>
        </w:r>
      </w:ins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evoluci některé </w:t>
      </w:r>
      <w:del w:id="57" w:author="hp07" w:date="2017-05-29T11:51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"S</w:delText>
        </w:r>
      </w:del>
      <w:ins w:id="58" w:author="hp07" w:date="2017-05-29T11:51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s</w:t>
        </w:r>
      </w:ins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tanice</w:t>
      </w:r>
      <w:del w:id="59" w:author="hp07" w:date="2017-05-29T11:51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"</w:delText>
        </w:r>
      </w:del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přetrvaly</w:t>
      </w:r>
      <w:del w:id="60" w:author="hp07" w:date="2017-05-29T11:51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,</w:delText>
        </w:r>
      </w:del>
      <w:ins w:id="61" w:author="hp07" w:date="2017-05-29T11:51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 xml:space="preserve">. </w:t>
        </w:r>
      </w:ins>
      <w:del w:id="62" w:author="hp07" w:date="2017-05-29T11:51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 ale p</w:delText>
        </w:r>
      </w:del>
      <w:ins w:id="63" w:author="hp07" w:date="2017-05-29T11:51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P</w:t>
        </w:r>
      </w:ins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ozděj</w:t>
      </w:r>
      <w:ins w:id="64" w:author="hp07" w:date="2017-05-29T11:51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e</w:t>
        </w:r>
      </w:ins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začaly nahrazovat zájmové organizace zřizované přímo jejich členy právě po vzoru hackerspaces. Pr</w:t>
      </w:r>
      <w:ins w:id="65" w:author="hp07" w:date="2017-05-29T11:52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v</w:t>
        </w:r>
      </w:ins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ní Český hackerspace byl </w:t>
      </w:r>
      <w:ins w:id="66" w:author="hp07" w:date="2017-05-29T11:52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p</w:t>
        </w:r>
      </w:ins>
      <w:del w:id="67" w:author="hp07" w:date="2017-05-29T11:52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P</w:delText>
        </w:r>
      </w:del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ražský </w:t>
      </w:r>
      <w:hyperlink r:id="rId17" w:history="1">
        <w:r w:rsidRPr="00350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BRMLAB</w:t>
        </w:r>
      </w:hyperlink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následoval </w:t>
      </w:r>
      <w:del w:id="68" w:author="hp07" w:date="2017-05-29T11:52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B</w:delText>
        </w:r>
      </w:del>
      <w:ins w:id="69" w:author="hp07" w:date="2017-05-29T11:52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b</w:t>
        </w:r>
      </w:ins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rněnský </w:t>
      </w:r>
      <w:hyperlink r:id="rId18" w:history="1">
        <w:r w:rsidRPr="00350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Base48</w:t>
        </w:r>
      </w:hyperlink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od konce roku 2015 také </w:t>
      </w:r>
      <w:ins w:id="70" w:author="hp07" w:date="2017-05-29T11:52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o</w:t>
        </w:r>
      </w:ins>
      <w:del w:id="71" w:author="hp07" w:date="2017-05-29T11:52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O</w:delText>
        </w:r>
      </w:del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stravská </w:t>
      </w:r>
      <w:hyperlink r:id="rId19" w:history="1">
        <w:r w:rsidRPr="00350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Labka</w:t>
        </w:r>
      </w:hyperlink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Cílem Labky je sdružovat komunitu lidí, kteří mají zájem o vědu a techniku, podporovat vzdělá</w:t>
      </w:r>
      <w:ins w:id="72" w:author="hp07" w:date="2017-05-29T11:52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vá</w:t>
        </w:r>
      </w:ins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ní v této oblasti</w:t>
      </w:r>
      <w:ins w:id="73" w:author="hp07" w:date="2017-05-29T11:52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.</w:t>
        </w:r>
      </w:ins>
      <w:del w:id="74" w:author="hp07" w:date="2017-05-29T11:52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 a n</w:delText>
        </w:r>
      </w:del>
      <w:ins w:id="75" w:author="hp07" w:date="2017-05-29T11:52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N</w:t>
        </w:r>
      </w:ins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a základě komunitní dobrovolné práce rozvíj</w:t>
      </w:r>
      <w:ins w:id="76" w:author="hp07" w:date="2017-05-29T11:53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íme</w:t>
        </w:r>
      </w:ins>
      <w:del w:id="77" w:author="hp07" w:date="2017-05-29T11:53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>et</w:delText>
        </w:r>
      </w:del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technologie v </w:t>
      </w:r>
      <w:del w:id="78" w:author="hp07" w:date="2017-05-29T11:53:00Z">
        <w:r w:rsidRPr="00350F55" w:rsidDel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delText xml:space="preserve">různých </w:delText>
        </w:r>
      </w:del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oborech zahrnujících například počítačové sítě, operační systémy, hardware, ale také například projekty v oblasti biologie či chemie.</w:t>
      </w: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Labka jako taková je zřizována z darů a členských příspěvků, případně grantů a výdělku projektů a školení</w:t>
      </w:r>
      <w:ins w:id="79" w:author="hp07" w:date="2017-05-29T11:53:00Z">
        <w:r w:rsidR="00C9449F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,</w:t>
        </w:r>
      </w:ins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to jako zájmový spolek (dříve nezisková organizace).</w:t>
      </w:r>
    </w:p>
    <w:p w:rsidR="00350F55" w:rsidRPr="00350F55" w:rsidRDefault="00350F55" w:rsidP="0035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Více o Labce </w:t>
      </w:r>
      <w:hyperlink r:id="rId20" w:history="1">
        <w:r w:rsidRPr="00350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zde</w:t>
        </w:r>
      </w:hyperlink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</w:p>
    <w:p w:rsidR="00350F55" w:rsidRPr="00350F55" w:rsidRDefault="00350F55" w:rsidP="003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lastRenderedPageBreak/>
        <w:drawing>
          <wp:inline distT="0" distB="0" distL="0" distR="0">
            <wp:extent cx="10020300" cy="6477000"/>
            <wp:effectExtent l="0" t="0" r="0" b="0"/>
            <wp:docPr id="9" name="Obrázek 9" descr="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hem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55" w:rsidRPr="00350F55" w:rsidRDefault="00350F55" w:rsidP="00350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350F55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Aktuální stav projektu</w:t>
      </w:r>
    </w:p>
    <w:p w:rsidR="00350F55" w:rsidRPr="00350F55" w:rsidRDefault="00350F55" w:rsidP="0035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commentRangeStart w:id="80"/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"V současné době se snažíme nastavit základní směry ve všech částech projektu. Hodně experimentujeme s technologiemi, komunikujeme s dalšími firmami a odborníky a snažíme se najít pro každou část platformy ten nejlepší základ, na kterém budeme dále stavět."</w:t>
      </w:r>
      <w:commentRangeEnd w:id="80"/>
      <w:r w:rsidR="00C9449F">
        <w:rPr>
          <w:rStyle w:val="Odkaznakoment"/>
        </w:rPr>
        <w:commentReference w:id="80"/>
      </w:r>
    </w:p>
    <w:p w:rsidR="00350F55" w:rsidRPr="00350F55" w:rsidRDefault="00350F55" w:rsidP="0035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Návrh infrastruktury</w:t>
      </w:r>
    </w:p>
    <w:p w:rsidR="00350F55" w:rsidRPr="00350F55" w:rsidRDefault="00350F55" w:rsidP="0035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Definice a testování přenosu dat</w:t>
      </w:r>
    </w:p>
    <w:p w:rsidR="00350F55" w:rsidRPr="00350F55" w:rsidRDefault="00350F55" w:rsidP="0035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Vývoj prototypu měřicího boxu</w:t>
      </w:r>
    </w:p>
    <w:p w:rsidR="00350F55" w:rsidRPr="00350F55" w:rsidRDefault="00350F55" w:rsidP="0035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>Vývoj algoritmu neuronové sítě</w:t>
      </w:r>
    </w:p>
    <w:p w:rsidR="00350F55" w:rsidRPr="00350F55" w:rsidRDefault="00350F55" w:rsidP="00350F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</w:p>
    <w:p w:rsidR="00350F55" w:rsidRPr="00350F55" w:rsidRDefault="00350F55" w:rsidP="00350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350F55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MEDIA</w:t>
      </w:r>
    </w:p>
    <w:p w:rsidR="00350F55" w:rsidRPr="00350F55" w:rsidRDefault="00350F55" w:rsidP="00350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350F55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" Napsali o nás "</w:t>
      </w:r>
    </w:p>
    <w:p w:rsidR="00350F55" w:rsidRPr="00350F55" w:rsidRDefault="00C9449F" w:rsidP="0035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hyperlink r:id="rId22" w:history="1">
        <w:r w:rsidR="00350F55" w:rsidRPr="00350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https://polar.cz/porady/regionalni-zpravy/regionalni-zpravy-polar-02-03-2017-16-00</w:t>
        </w:r>
      </w:hyperlink>
      <w:r w:rsidR="00350F55"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:rsidR="00350F55" w:rsidRPr="00350F55" w:rsidRDefault="00C9449F" w:rsidP="003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hyperlink r:id="rId23" w:history="1">
        <w:r w:rsidR="00350F55" w:rsidRPr="00350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http://www.nadacevodafone.cz/novinky/sensenet.html</w:t>
        </w:r>
      </w:hyperlink>
      <w:r w:rsidR="00350F55"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</w:p>
    <w:p w:rsidR="00350F55" w:rsidRPr="00350F55" w:rsidRDefault="00350F55" w:rsidP="00350F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</w:p>
    <w:p w:rsidR="00350F55" w:rsidRPr="00350F55" w:rsidRDefault="00350F55" w:rsidP="00350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350F55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TEAM</w:t>
      </w:r>
    </w:p>
    <w:p w:rsidR="00350F55" w:rsidRPr="00350F55" w:rsidRDefault="00350F55" w:rsidP="00350F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350F55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" OSM STATEČNÝCH "</w:t>
      </w:r>
    </w:p>
    <w:p w:rsidR="00350F55" w:rsidRPr="00350F55" w:rsidRDefault="00350F55" w:rsidP="00350F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1666875" cy="1666875"/>
            <wp:effectExtent l="0" t="0" r="9525" b="9525"/>
            <wp:docPr id="8" name="Obrázek 8" descr="http://sensoricnet.com/SenseNet_Files/logo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ensoricnet.com/SenseNet_Files/logo_q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 xml:space="preserve">Tomáš Petrů - Manager, infrastruktura </w:t>
      </w:r>
    </w:p>
    <w:p w:rsidR="00350F55" w:rsidRPr="00350F55" w:rsidRDefault="00350F55" w:rsidP="003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1666875" cy="1666875"/>
            <wp:effectExtent l="0" t="0" r="9525" b="9525"/>
            <wp:docPr id="7" name="Obrázek 7" descr="http://sensoricnet.com/SenseNet_Files/logo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ensoricnet.com/SenseNet_Files/logo_q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55" w:rsidRPr="00350F55" w:rsidRDefault="00350F55" w:rsidP="0035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Pavel Polach - Sensory</w:t>
      </w:r>
    </w:p>
    <w:p w:rsidR="00350F55" w:rsidRPr="00350F55" w:rsidRDefault="00350F55" w:rsidP="003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lastRenderedPageBreak/>
        <w:drawing>
          <wp:inline distT="0" distB="0" distL="0" distR="0">
            <wp:extent cx="1666875" cy="1666875"/>
            <wp:effectExtent l="0" t="0" r="9525" b="9525"/>
            <wp:docPr id="6" name="Obrázek 6" descr="http://sensoricnet.com/SenseNet_Files/logo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ensoricnet.com/SenseNet_Files/logo_q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55" w:rsidRPr="00350F55" w:rsidRDefault="00350F55" w:rsidP="0035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Radek Svoboda - AI</w:t>
      </w:r>
    </w:p>
    <w:p w:rsidR="00350F55" w:rsidRPr="00350F55" w:rsidRDefault="00350F55" w:rsidP="003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1666875" cy="1666875"/>
            <wp:effectExtent l="0" t="0" r="9525" b="9525"/>
            <wp:docPr id="5" name="Obrázek 5" descr="http://sensoricnet.com/SenseNet_Files/logo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ensoricnet.com/SenseNet_Files/logo_q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55" w:rsidRPr="00350F55" w:rsidRDefault="00350F55" w:rsidP="0035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Adam Lichnovský - AI</w:t>
      </w:r>
    </w:p>
    <w:p w:rsidR="00350F55" w:rsidRPr="00350F55" w:rsidRDefault="00350F55" w:rsidP="003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1666875" cy="1666875"/>
            <wp:effectExtent l="0" t="0" r="9525" b="9525"/>
            <wp:docPr id="4" name="Obrázek 4" descr="http://sensoricnet.com/SenseNet_Files/logo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ensoricnet.com/SenseNet_Files/logo_q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55" w:rsidRPr="00350F55" w:rsidRDefault="00350F55" w:rsidP="0035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Jan Bětík - Sítě, Infrastruktura</w:t>
      </w:r>
    </w:p>
    <w:p w:rsidR="00350F55" w:rsidRPr="00350F55" w:rsidRDefault="00350F55" w:rsidP="003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1666875" cy="1666875"/>
            <wp:effectExtent l="0" t="0" r="9525" b="9525"/>
            <wp:docPr id="3" name="Obrázek 3" descr="http://sensoricnet.com/SenseNet_Files/logo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ensoricnet.com/SenseNet_Files/logo_q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55" w:rsidRPr="00350F55" w:rsidRDefault="00350F55" w:rsidP="0035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Petr Vavřín - Backend, data</w:t>
      </w:r>
    </w:p>
    <w:p w:rsidR="00350F55" w:rsidRPr="00350F55" w:rsidRDefault="00350F55" w:rsidP="003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lastRenderedPageBreak/>
        <w:drawing>
          <wp:inline distT="0" distB="0" distL="0" distR="0">
            <wp:extent cx="1666875" cy="1666875"/>
            <wp:effectExtent l="0" t="0" r="9525" b="9525"/>
            <wp:docPr id="2" name="Obrázek 2" descr="http://sensoricnet.com/SenseNet_Files/logo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ensoricnet.com/SenseNet_Files/logo_q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55" w:rsidRPr="00350F55" w:rsidRDefault="00350F55" w:rsidP="00350F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Jiří Sléžka - Backend</w:t>
      </w:r>
    </w:p>
    <w:p w:rsidR="00350F55" w:rsidRPr="00350F55" w:rsidRDefault="00350F55" w:rsidP="00350F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>
            <wp:extent cx="1666875" cy="1666875"/>
            <wp:effectExtent l="0" t="0" r="9525" b="9525"/>
            <wp:docPr id="1" name="Obrázek 1" descr="http://sensoricnet.com/SenseNet_Files/logo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ensoricnet.com/SenseNet_Files/logo_q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55" w:rsidRPr="00350F55" w:rsidRDefault="00350F55" w:rsidP="00350F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Eva Klepáčová - Public relations</w:t>
      </w:r>
    </w:p>
    <w:p w:rsidR="00350F55" w:rsidRPr="00350F55" w:rsidRDefault="00350F55" w:rsidP="00350F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</w:pPr>
      <w:r w:rsidRPr="00350F55">
        <w:rPr>
          <w:rFonts w:ascii="Times New Roman" w:eastAsia="Times New Roman" w:hAnsi="Times New Roman" w:cs="Times New Roman"/>
          <w:b/>
          <w:bCs/>
          <w:sz w:val="36"/>
          <w:szCs w:val="36"/>
          <w:lang w:eastAsia="cs-CZ"/>
        </w:rPr>
        <w:t>Kontakty</w:t>
      </w:r>
    </w:p>
    <w:p w:rsidR="00350F55" w:rsidRPr="00350F55" w:rsidRDefault="00350F55" w:rsidP="00350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>Tomáš Petrů</w:t>
      </w: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 xml:space="preserve">Telefon: +00 420 721 007 507 </w:t>
      </w: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>Email: tpetru@labka.cz</w:t>
      </w:r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commentRangeStart w:id="81"/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Web: </w:t>
      </w:r>
      <w:hyperlink r:id="rId25" w:history="1">
        <w:r w:rsidRPr="00350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https://labka.cz</w:t>
        </w:r>
      </w:hyperlink>
      <w:r w:rsidRPr="00350F55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  <w:t xml:space="preserve">Facebook: </w:t>
      </w:r>
      <w:hyperlink r:id="rId26" w:history="1">
        <w:r w:rsidRPr="00350F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https://https://www.facebook.com/labka.cz</w:t>
        </w:r>
      </w:hyperlink>
      <w:bookmarkStart w:id="82" w:name="_GoBack"/>
      <w:bookmarkEnd w:id="82"/>
      <w:commentRangeEnd w:id="81"/>
      <w:r w:rsidR="00C9449F">
        <w:rPr>
          <w:rStyle w:val="Odkaznakoment"/>
        </w:rPr>
        <w:commentReference w:id="81"/>
      </w:r>
    </w:p>
    <w:p w:rsidR="005C3CAB" w:rsidRDefault="005C3CAB"/>
    <w:sectPr w:rsidR="005C3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p07" w:date="2017-05-26T13:17:00Z" w:initials="h">
    <w:p w:rsidR="00FE0A78" w:rsidRDefault="00FE0A78">
      <w:pPr>
        <w:pStyle w:val="Textkomente"/>
      </w:pPr>
      <w:r>
        <w:rPr>
          <w:rStyle w:val="Odkaznakoment"/>
        </w:rPr>
        <w:annotationRef/>
      </w:r>
      <w:r w:rsidR="000627C4">
        <w:t>Buď přesné datum nebo jen období</w:t>
      </w:r>
    </w:p>
  </w:comment>
  <w:comment w:id="1" w:author="hp07" w:date="2017-05-26T13:18:00Z" w:initials="h">
    <w:p w:rsidR="00FE0A78" w:rsidRDefault="00FE0A78">
      <w:pPr>
        <w:pStyle w:val="Textkomente"/>
      </w:pPr>
      <w:r>
        <w:rPr>
          <w:rStyle w:val="Odkaznakoment"/>
        </w:rPr>
        <w:annotationRef/>
      </w:r>
      <w:r w:rsidR="000627C4">
        <w:t>Ofiko název Enviro IoT Hackathon</w:t>
      </w:r>
    </w:p>
  </w:comment>
  <w:comment w:id="11" w:author="hp07" w:date="2017-05-29T11:36:00Z" w:initials="h">
    <w:p w:rsidR="00AD3582" w:rsidRDefault="00AD3582">
      <w:pPr>
        <w:pStyle w:val="Textkomente"/>
      </w:pPr>
      <w:r>
        <w:rPr>
          <w:rStyle w:val="Odkaznakoment"/>
        </w:rPr>
        <w:annotationRef/>
      </w:r>
      <w:r w:rsidR="00C9449F">
        <w:t xml:space="preserve">Český ekvivalent? </w:t>
      </w:r>
    </w:p>
  </w:comment>
  <w:comment w:id="80" w:author="hp07" w:date="2017-05-29T11:53:00Z" w:initials="h">
    <w:p w:rsidR="00C9449F" w:rsidRDefault="00C9449F">
      <w:pPr>
        <w:pStyle w:val="Textkomente"/>
      </w:pPr>
      <w:r>
        <w:rPr>
          <w:rStyle w:val="Odkaznakoment"/>
        </w:rPr>
        <w:annotationRef/>
      </w:r>
      <w:r>
        <w:t>Má to být citace? Kdo to řekl?</w:t>
      </w:r>
    </w:p>
  </w:comment>
  <w:comment w:id="81" w:author="hp07" w:date="2017-05-29T11:54:00Z" w:initials="h">
    <w:p w:rsidR="00C9449F" w:rsidRDefault="00C9449F">
      <w:pPr>
        <w:pStyle w:val="Textkomente"/>
      </w:pPr>
      <w:r>
        <w:rPr>
          <w:rStyle w:val="Odkaznakoment"/>
        </w:rPr>
        <w:annotationRef/>
      </w:r>
      <w:r>
        <w:t>Nevypisovat, použít klikatelné ikony - loga ke stažení na netu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F55"/>
    <w:rsid w:val="000627C4"/>
    <w:rsid w:val="00350F55"/>
    <w:rsid w:val="004238C9"/>
    <w:rsid w:val="00425016"/>
    <w:rsid w:val="005C0BB8"/>
    <w:rsid w:val="005C3CAB"/>
    <w:rsid w:val="00620419"/>
    <w:rsid w:val="00656A7B"/>
    <w:rsid w:val="008443B1"/>
    <w:rsid w:val="008B7F8F"/>
    <w:rsid w:val="008C2910"/>
    <w:rsid w:val="008D3E18"/>
    <w:rsid w:val="009212CB"/>
    <w:rsid w:val="009441B8"/>
    <w:rsid w:val="00AD3582"/>
    <w:rsid w:val="00BC649E"/>
    <w:rsid w:val="00C01D34"/>
    <w:rsid w:val="00C9449F"/>
    <w:rsid w:val="00DE3C74"/>
    <w:rsid w:val="00FA348A"/>
    <w:rsid w:val="00FE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350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350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50F55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350F55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5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350F55"/>
    <w:rPr>
      <w:color w:val="0000FF"/>
      <w:u w:val="single"/>
    </w:rPr>
  </w:style>
  <w:style w:type="paragraph" w:customStyle="1" w:styleId="w3-wide">
    <w:name w:val="w3-wide"/>
    <w:basedOn w:val="Normln"/>
    <w:rsid w:val="0035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FE0A7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FE0A7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FE0A7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E0A7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E0A78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FE0A78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E0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0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350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350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50F55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350F55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5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350F55"/>
    <w:rPr>
      <w:color w:val="0000FF"/>
      <w:u w:val="single"/>
    </w:rPr>
  </w:style>
  <w:style w:type="paragraph" w:customStyle="1" w:styleId="w3-wide">
    <w:name w:val="w3-wide"/>
    <w:basedOn w:val="Normln"/>
    <w:rsid w:val="0035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FE0A7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FE0A7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FE0A7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E0A7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E0A78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FE0A78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E0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0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4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dacevodafone.cz/programy/grantovy-program/podporene-projekty/iot-environhackathon.html" TargetMode="External"/><Relationship Id="rId13" Type="http://schemas.openxmlformats.org/officeDocument/2006/relationships/hyperlink" Target="http://www.nadacevodafone.cz/" TargetMode="External"/><Relationship Id="rId18" Type="http://schemas.openxmlformats.org/officeDocument/2006/relationships/hyperlink" Target="https://wiki.hackerspaces.org/Base48" TargetMode="External"/><Relationship Id="rId26" Type="http://schemas.openxmlformats.org/officeDocument/2006/relationships/hyperlink" Target="https://https:/www.facebook.com/labka.cz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hyperlink" Target="https://brmlab.cz/" TargetMode="External"/><Relationship Id="rId25" Type="http://schemas.openxmlformats.org/officeDocument/2006/relationships/hyperlink" Target="https://labka.cz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oisebridge.net/" TargetMode="External"/><Relationship Id="rId20" Type="http://schemas.openxmlformats.org/officeDocument/2006/relationships/hyperlink" Target="http://www.labka.cz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Labka-cz/SensorNet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ccc.de/en/" TargetMode="External"/><Relationship Id="rId23" Type="http://schemas.openxmlformats.org/officeDocument/2006/relationships/hyperlink" Target="http://www.nadacevodafone.cz/novinky/sensenet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abka.cz" TargetMode="External"/><Relationship Id="rId19" Type="http://schemas.openxmlformats.org/officeDocument/2006/relationships/hyperlink" Target="https://labka.c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adacevodafone.cz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polar.cz/porady/regionalni-zpravy/regionalni-zpravy-polar-02-03-2017-16-0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4C38C-5951-425B-AD1A-A94CDBC0D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972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hp07</dc:creator>
  <cp:lastModifiedBy>hp07</cp:lastModifiedBy>
  <cp:revision>3</cp:revision>
  <dcterms:created xsi:type="dcterms:W3CDTF">2017-05-26T09:01:00Z</dcterms:created>
  <dcterms:modified xsi:type="dcterms:W3CDTF">2017-05-29T09:54:00Z</dcterms:modified>
</cp:coreProperties>
</file>