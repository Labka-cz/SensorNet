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7F9" w:rsidRPr="00D357F9" w:rsidRDefault="00D357F9" w:rsidP="00D357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cs-CZ"/>
        </w:rPr>
      </w:pPr>
      <w:r w:rsidRPr="00D357F9">
        <w:rPr>
          <w:rFonts w:ascii="Times New Roman" w:eastAsia="Times New Roman" w:hAnsi="Times New Roman" w:cs="Times New Roman"/>
          <w:b/>
          <w:bCs/>
          <w:sz w:val="36"/>
          <w:szCs w:val="36"/>
          <w:lang w:eastAsia="cs-CZ"/>
        </w:rPr>
        <w:t>Modul BRAIN</w:t>
      </w:r>
      <w:del w:id="0" w:author="hp07" w:date="2017-05-29T12:25:00Z">
        <w:r w:rsidRPr="00D357F9" w:rsidDel="004F7497">
          <w:rPr>
            <w:rFonts w:ascii="Times New Roman" w:eastAsia="Times New Roman" w:hAnsi="Times New Roman" w:cs="Times New Roman"/>
            <w:b/>
            <w:bCs/>
            <w:sz w:val="36"/>
            <w:szCs w:val="36"/>
            <w:lang w:eastAsia="cs-CZ"/>
          </w:rPr>
          <w:delText xml:space="preserve"> </w:delText>
        </w:r>
      </w:del>
      <w:r w:rsidRPr="00D357F9">
        <w:rPr>
          <w:rFonts w:ascii="Times New Roman" w:eastAsia="Times New Roman" w:hAnsi="Times New Roman" w:cs="Times New Roman"/>
          <w:b/>
          <w:bCs/>
          <w:sz w:val="36"/>
          <w:szCs w:val="36"/>
          <w:lang w:eastAsia="cs-CZ"/>
        </w:rPr>
        <w:t xml:space="preserve">: </w:t>
      </w:r>
      <w:proofErr w:type="spellStart"/>
      <w:r w:rsidRPr="00D357F9">
        <w:rPr>
          <w:rFonts w:ascii="Times New Roman" w:eastAsia="Times New Roman" w:hAnsi="Times New Roman" w:cs="Times New Roman"/>
          <w:b/>
          <w:bCs/>
          <w:sz w:val="36"/>
          <w:szCs w:val="36"/>
          <w:lang w:eastAsia="cs-CZ"/>
        </w:rPr>
        <w:t>Neural</w:t>
      </w:r>
      <w:proofErr w:type="spellEnd"/>
      <w:r w:rsidRPr="00D357F9">
        <w:rPr>
          <w:rFonts w:ascii="Times New Roman" w:eastAsia="Times New Roman" w:hAnsi="Times New Roman" w:cs="Times New Roman"/>
          <w:b/>
          <w:bCs/>
          <w:sz w:val="36"/>
          <w:szCs w:val="36"/>
          <w:lang w:eastAsia="cs-CZ"/>
        </w:rPr>
        <w:t xml:space="preserve"> Network </w:t>
      </w:r>
    </w:p>
    <w:p w:rsidR="004F7497" w:rsidRDefault="00D357F9" w:rsidP="00D357F9">
      <w:pPr>
        <w:spacing w:after="0" w:line="240" w:lineRule="auto"/>
        <w:rPr>
          <w:ins w:id="1" w:author="hp07" w:date="2017-05-29T12:33:00Z"/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D357F9">
        <w:rPr>
          <w:rFonts w:ascii="Times New Roman" w:eastAsia="Times New Roman" w:hAnsi="Times New Roman" w:cs="Times New Roman"/>
          <w:sz w:val="24"/>
          <w:szCs w:val="24"/>
          <w:lang w:eastAsia="cs-CZ"/>
        </w:rPr>
        <w:t>Tak jako živé organismy mají smysly</w:t>
      </w:r>
      <w:ins w:id="2" w:author="hp07" w:date="2017-05-29T12:27:00Z">
        <w:r w:rsidR="004F7497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t xml:space="preserve"> a</w:t>
        </w:r>
      </w:ins>
      <w:del w:id="3" w:author="hp07" w:date="2017-05-29T12:27:00Z">
        <w:r w:rsidRPr="00D357F9" w:rsidDel="004F7497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delText>,</w:delText>
        </w:r>
      </w:del>
      <w:r w:rsidRPr="00D357F9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nervy, tak mají také jakousi centrálu, která senzorické vstupy zpracovává, což je v našem projektu modul BRAIN</w:t>
      </w:r>
      <w:ins w:id="4" w:author="hp07" w:date="2017-05-29T12:27:00Z">
        <w:r w:rsidR="004F7497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t>,</w:t>
        </w:r>
      </w:ins>
      <w:r w:rsidRPr="00D357F9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tedy </w:t>
      </w:r>
      <w:del w:id="5" w:author="hp07" w:date="2017-05-29T12:27:00Z">
        <w:r w:rsidRPr="00D357F9" w:rsidDel="004F7497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delText>Neural Network</w:delText>
        </w:r>
      </w:del>
      <w:ins w:id="6" w:author="hp07" w:date="2017-05-29T12:27:00Z">
        <w:r w:rsidR="004F7497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t>neurální síť</w:t>
        </w:r>
      </w:ins>
      <w:r w:rsidRPr="00D357F9">
        <w:rPr>
          <w:rFonts w:ascii="Times New Roman" w:eastAsia="Times New Roman" w:hAnsi="Times New Roman" w:cs="Times New Roman"/>
          <w:sz w:val="24"/>
          <w:szCs w:val="24"/>
          <w:lang w:eastAsia="cs-CZ"/>
        </w:rPr>
        <w:t>.</w:t>
      </w:r>
      <w:r w:rsidRPr="00D357F9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  <w:t xml:space="preserve">Proč jsme se rozhodli pro </w:t>
      </w:r>
      <w:del w:id="7" w:author="hp07" w:date="2017-05-29T12:29:00Z">
        <w:r w:rsidRPr="00D357F9" w:rsidDel="004F7497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delText xml:space="preserve">to, abychom dělali </w:delText>
        </w:r>
      </w:del>
      <w:r w:rsidRPr="00D357F9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něco tak náročného? Především proto, abychom se něco </w:t>
      </w:r>
      <w:proofErr w:type="gramStart"/>
      <w:r w:rsidRPr="00D357F9">
        <w:rPr>
          <w:rFonts w:ascii="Times New Roman" w:eastAsia="Times New Roman" w:hAnsi="Times New Roman" w:cs="Times New Roman"/>
          <w:sz w:val="24"/>
          <w:szCs w:val="24"/>
          <w:lang w:eastAsia="cs-CZ"/>
        </w:rPr>
        <w:t>naučili</w:t>
      </w:r>
      <w:ins w:id="8" w:author="hp07" w:date="2017-05-29T12:29:00Z">
        <w:r w:rsidR="004F7497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t xml:space="preserve">. </w:t>
        </w:r>
      </w:ins>
      <w:r w:rsidRPr="00D357F9">
        <w:rPr>
          <w:rFonts w:ascii="Times New Roman" w:eastAsia="Times New Roman" w:hAnsi="Times New Roman" w:cs="Times New Roman"/>
          <w:sz w:val="24"/>
          <w:szCs w:val="24"/>
          <w:lang w:eastAsia="cs-CZ"/>
        </w:rPr>
        <w:t>,</w:t>
      </w:r>
      <w:ins w:id="9" w:author="hp07" w:date="2017-05-29T12:31:00Z">
        <w:r w:rsidR="004F7497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t>A abychom</w:t>
        </w:r>
        <w:proofErr w:type="gramEnd"/>
        <w:r w:rsidR="004F7497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t xml:space="preserve"> prokázali, zda je technologie samoučících se mechanismů pro řešení projektu vhodná, či </w:t>
        </w:r>
        <w:proofErr w:type="spellStart"/>
        <w:r w:rsidR="004F7497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t>nikilov</w:t>
        </w:r>
        <w:proofErr w:type="spellEnd"/>
        <w:r w:rsidR="004F7497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t xml:space="preserve">. </w:t>
        </w:r>
      </w:ins>
      <w:del w:id="10" w:author="hp07" w:date="2017-05-29T12:29:00Z">
        <w:r w:rsidRPr="00D357F9" w:rsidDel="004F7497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delText xml:space="preserve"> a z</w:delText>
        </w:r>
      </w:del>
      <w:del w:id="11" w:author="hp07" w:date="2017-05-29T12:31:00Z">
        <w:r w:rsidRPr="00D357F9" w:rsidDel="004F7497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delText xml:space="preserve">a předpokladu, že se tento modul podaří alespoň </w:delText>
        </w:r>
      </w:del>
      <w:del w:id="12" w:author="hp07" w:date="2017-05-29T12:29:00Z">
        <w:r w:rsidRPr="00D357F9" w:rsidDel="004F7497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delText xml:space="preserve">vdohně </w:delText>
        </w:r>
      </w:del>
      <w:del w:id="13" w:author="hp07" w:date="2017-05-29T12:31:00Z">
        <w:r w:rsidRPr="00D357F9" w:rsidDel="004F7497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delText>zdokumentovat, abychom prokázali, že technologie samo-učících se mechanismů je pro daný ukol vhodná, či zcela nevhodná.</w:delText>
        </w:r>
      </w:del>
    </w:p>
    <w:p w:rsidR="00D357F9" w:rsidRPr="00D357F9" w:rsidRDefault="004F7497" w:rsidP="00D357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ins w:id="14" w:author="hp07" w:date="2017-05-29T12:33:00Z">
        <w:r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t>AI, neboli umělá inteligence</w:t>
        </w:r>
      </w:ins>
      <w:ins w:id="15" w:author="hp07" w:date="2017-05-29T12:34:00Z">
        <w:r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t>, je ve fázi, kdy je možné její algoritmy aplikovat na mnoho různých problémů. Aplikace a jejich fungování není ovšem samozřejmé a jasné, proto je potřeba zkoušet.</w:t>
        </w:r>
      </w:ins>
      <w:r w:rsidR="00D357F9" w:rsidRPr="00D357F9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</w:r>
      <w:del w:id="16" w:author="hp07" w:date="2017-05-29T12:35:00Z">
        <w:r w:rsidR="00D357F9" w:rsidRPr="00D357F9" w:rsidDel="004F7497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delText>Ano, AI jsou opravdu ve fázi, že je možné jejich algorintmy aplikovat na mnoho různých problémů, ale jak se zdá, není tato aplikace samozřejmá a není ani samozřejmé, že bude pro řešení vhodná. Nicméně to přesně je třeba vyzkoušet, a tak jako je mozek velká neznámá pro vědu, tak i AI jsou pořád ještě velká neznámá pro svět IT.</w:delText>
        </w:r>
      </w:del>
      <w:r w:rsidR="00D357F9" w:rsidRPr="00D357F9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  <w:t xml:space="preserve">A proto je tento modul </w:t>
      </w:r>
      <w:del w:id="17" w:author="hp07" w:date="2017-05-29T12:35:00Z">
        <w:r w:rsidR="00D357F9" w:rsidRPr="00D357F9" w:rsidDel="004F7497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delText xml:space="preserve">největěí </w:delText>
        </w:r>
      </w:del>
      <w:ins w:id="18" w:author="hp07" w:date="2017-05-29T12:35:00Z">
        <w:r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t xml:space="preserve">největší </w:t>
        </w:r>
      </w:ins>
      <w:r w:rsidR="00D357F9" w:rsidRPr="00D357F9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výzvou a zatím </w:t>
      </w:r>
      <w:del w:id="19" w:author="hp07" w:date="2017-05-29T12:35:00Z">
        <w:r w:rsidR="00D357F9" w:rsidRPr="00D357F9" w:rsidDel="004F7497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delText xml:space="preserve">taky </w:delText>
        </w:r>
      </w:del>
      <w:r w:rsidR="00D357F9" w:rsidRPr="00D357F9">
        <w:rPr>
          <w:rFonts w:ascii="Times New Roman" w:eastAsia="Times New Roman" w:hAnsi="Times New Roman" w:cs="Times New Roman"/>
          <w:sz w:val="24"/>
          <w:szCs w:val="24"/>
          <w:lang w:eastAsia="cs-CZ"/>
        </w:rPr>
        <w:t>nejméně rozpracovanou částí projektu.</w:t>
      </w:r>
    </w:p>
    <w:p w:rsidR="00D357F9" w:rsidRPr="00D357F9" w:rsidRDefault="00D357F9" w:rsidP="00D357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</w:pPr>
      <w:r w:rsidRPr="00D357F9"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  <w:t>Fáze projektu</w:t>
      </w:r>
    </w:p>
    <w:p w:rsidR="00D357F9" w:rsidRPr="00D357F9" w:rsidRDefault="00D357F9" w:rsidP="00D357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D357F9">
        <w:rPr>
          <w:rFonts w:ascii="Times New Roman" w:eastAsia="Times New Roman" w:hAnsi="Times New Roman" w:cs="Times New Roman"/>
          <w:sz w:val="24"/>
          <w:szCs w:val="24"/>
          <w:lang w:eastAsia="cs-CZ"/>
        </w:rPr>
        <w:t>V první řadě bylo nezbytn</w:t>
      </w:r>
      <w:del w:id="20" w:author="hp07" w:date="2017-05-29T12:35:00Z">
        <w:r w:rsidRPr="00D357F9" w:rsidDel="004F7497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delText>ě</w:delText>
        </w:r>
      </w:del>
      <w:ins w:id="21" w:author="hp07" w:date="2017-05-29T12:35:00Z">
        <w:r w:rsidR="004F7497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t>é</w:t>
        </w:r>
      </w:ins>
      <w:r w:rsidRPr="00D357F9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del w:id="22" w:author="hp07" w:date="2017-05-29T12:35:00Z">
        <w:r w:rsidRPr="00D357F9" w:rsidDel="004F7497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delText xml:space="preserve">potřeba </w:delText>
        </w:r>
      </w:del>
      <w:r w:rsidRPr="00D357F9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získat relevantní data o kvalitě ovzduší v Ostravě, k čemuž slouží modul </w:t>
      </w:r>
      <w:proofErr w:type="spellStart"/>
      <w:r w:rsidRPr="00D357F9">
        <w:rPr>
          <w:rFonts w:ascii="Times New Roman" w:eastAsia="Times New Roman" w:hAnsi="Times New Roman" w:cs="Times New Roman"/>
          <w:sz w:val="24"/>
          <w:szCs w:val="24"/>
          <w:lang w:eastAsia="cs-CZ"/>
        </w:rPr>
        <w:t>Sense</w:t>
      </w:r>
      <w:proofErr w:type="spellEnd"/>
      <w:ins w:id="23" w:author="hp07" w:date="2017-05-29T12:36:00Z">
        <w:r w:rsidR="004F7497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t xml:space="preserve">, a </w:t>
        </w:r>
      </w:ins>
      <w:del w:id="24" w:author="hp07" w:date="2017-05-29T12:37:00Z">
        <w:r w:rsidRPr="00D357F9" w:rsidDel="004F7497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delText xml:space="preserve"> plus </w:delText>
        </w:r>
      </w:del>
      <w:r w:rsidRPr="00D357F9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několik </w:t>
      </w:r>
      <w:proofErr w:type="spellStart"/>
      <w:r w:rsidRPr="00D357F9">
        <w:rPr>
          <w:rFonts w:ascii="Times New Roman" w:eastAsia="Times New Roman" w:hAnsi="Times New Roman" w:cs="Times New Roman"/>
          <w:sz w:val="24"/>
          <w:szCs w:val="24"/>
          <w:lang w:eastAsia="cs-CZ"/>
        </w:rPr>
        <w:t>parserů</w:t>
      </w:r>
      <w:proofErr w:type="spellEnd"/>
      <w:r w:rsidRPr="00D357F9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neúplných</w:t>
      </w:r>
      <w:ins w:id="25" w:author="hp07" w:date="2017-05-29T12:37:00Z">
        <w:r w:rsidR="004F7497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t>,</w:t>
        </w:r>
      </w:ins>
      <w:r w:rsidRPr="00D357F9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ale dostupných dat třetích stran.</w:t>
      </w:r>
      <w:r w:rsidRPr="00D357F9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</w:r>
      <w:r w:rsidRPr="00D357F9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  <w:t>Následoval</w:t>
      </w:r>
      <w:del w:id="26" w:author="hp07" w:date="2017-05-29T12:37:00Z">
        <w:r w:rsidRPr="00D357F9" w:rsidDel="004F7497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delText>a</w:delText>
        </w:r>
      </w:del>
      <w:ins w:id="27" w:author="hp07" w:date="2017-05-29T12:37:00Z">
        <w:r w:rsidR="004F7497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t xml:space="preserve"> logický </w:t>
        </w:r>
        <w:proofErr w:type="gramStart"/>
        <w:r w:rsidR="004F7497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t xml:space="preserve">krok, </w:t>
        </w:r>
      </w:ins>
      <w:r w:rsidRPr="00D357F9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potřeba</w:t>
      </w:r>
      <w:proofErr w:type="gramEnd"/>
      <w:r w:rsidRPr="00D357F9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data dostat do databází pomocí modulu NET</w:t>
      </w:r>
      <w:ins w:id="28" w:author="hp07" w:date="2017-05-29T12:38:00Z">
        <w:r w:rsidR="004F7497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t>.</w:t>
        </w:r>
      </w:ins>
      <w:del w:id="29" w:author="hp07" w:date="2017-05-29T12:38:00Z">
        <w:r w:rsidRPr="00D357F9" w:rsidDel="004F7497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delText>,</w:delText>
        </w:r>
      </w:del>
      <w:r w:rsidRPr="00D357F9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ins w:id="30" w:author="hp07" w:date="2017-05-29T12:38:00Z">
        <w:r w:rsidR="004F7497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t>T</w:t>
        </w:r>
      </w:ins>
      <w:del w:id="31" w:author="hp07" w:date="2017-05-29T12:38:00Z">
        <w:r w:rsidRPr="00D357F9" w:rsidDel="004F7497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delText>t</w:delText>
        </w:r>
      </w:del>
      <w:r w:rsidRPr="00D357F9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edy být schopný sbírat data ze senzorů a přes </w:t>
      </w:r>
      <w:ins w:id="32" w:author="hp07" w:date="2017-05-29T12:38:00Z">
        <w:r w:rsidR="004F7497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t>i</w:t>
        </w:r>
      </w:ins>
      <w:del w:id="33" w:author="hp07" w:date="2017-05-29T12:38:00Z">
        <w:r w:rsidRPr="00D357F9" w:rsidDel="004F7497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delText>I</w:delText>
        </w:r>
      </w:del>
      <w:r w:rsidRPr="00D357F9">
        <w:rPr>
          <w:rFonts w:ascii="Times New Roman" w:eastAsia="Times New Roman" w:hAnsi="Times New Roman" w:cs="Times New Roman"/>
          <w:sz w:val="24"/>
          <w:szCs w:val="24"/>
          <w:lang w:eastAsia="cs-CZ"/>
        </w:rPr>
        <w:t>nternet je posílat na naše servery.</w:t>
      </w:r>
      <w:r w:rsidRPr="00D357F9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</w:r>
      <w:r w:rsidRPr="00D357F9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  <w:t xml:space="preserve">Následovat bude fáze </w:t>
      </w:r>
      <w:del w:id="34" w:author="hp07" w:date="2017-05-29T12:38:00Z">
        <w:r w:rsidRPr="00D357F9" w:rsidDel="004F7497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delText xml:space="preserve">pŕedzpracováni </w:delText>
        </w:r>
      </w:del>
      <w:ins w:id="35" w:author="hp07" w:date="2017-05-29T12:38:00Z">
        <w:r w:rsidR="004F7497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t>předzpracování a optimalizace</w:t>
        </w:r>
        <w:r w:rsidR="004F7497" w:rsidRPr="00D357F9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t xml:space="preserve"> </w:t>
        </w:r>
      </w:ins>
      <w:r w:rsidRPr="00D357F9">
        <w:rPr>
          <w:rFonts w:ascii="Times New Roman" w:eastAsia="Times New Roman" w:hAnsi="Times New Roman" w:cs="Times New Roman"/>
          <w:sz w:val="24"/>
          <w:szCs w:val="24"/>
          <w:lang w:eastAsia="cs-CZ"/>
        </w:rPr>
        <w:t>dat tak, aby byla v jednotném formátu, aby bylo ošetřeno, co se stane v různých mezních situací</w:t>
      </w:r>
      <w:ins w:id="36" w:author="hp07" w:date="2017-05-29T12:38:00Z">
        <w:r w:rsidR="004F7497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t>ch</w:t>
        </w:r>
      </w:ins>
      <w:del w:id="37" w:author="hp07" w:date="2017-05-29T12:38:00Z">
        <w:r w:rsidRPr="00D357F9" w:rsidDel="004F7497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delText xml:space="preserve"> a podobně.</w:delText>
        </w:r>
      </w:del>
      <w:r w:rsidRPr="00D357F9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</w:r>
      <w:r w:rsidRPr="00D357F9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  <w:t xml:space="preserve">Takto předzpracovaná data budou poté zpracována několika rozdílnými algoritmy neuronových sítích za pomoci </w:t>
      </w:r>
      <w:proofErr w:type="spellStart"/>
      <w:r w:rsidRPr="00D357F9">
        <w:rPr>
          <w:rFonts w:ascii="Times New Roman" w:eastAsia="Times New Roman" w:hAnsi="Times New Roman" w:cs="Times New Roman"/>
          <w:sz w:val="24"/>
          <w:szCs w:val="24"/>
          <w:lang w:eastAsia="cs-CZ"/>
        </w:rPr>
        <w:t>frame</w:t>
      </w:r>
      <w:del w:id="38" w:author="hp07" w:date="2017-05-29T12:39:00Z">
        <w:r w:rsidRPr="00D357F9" w:rsidDel="004F7497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delText>v</w:delText>
        </w:r>
      </w:del>
      <w:ins w:id="39" w:author="hp07" w:date="2017-05-29T12:39:00Z">
        <w:r w:rsidR="004F7497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t>w</w:t>
        </w:r>
      </w:ins>
      <w:r w:rsidRPr="00D357F9">
        <w:rPr>
          <w:rFonts w:ascii="Times New Roman" w:eastAsia="Times New Roman" w:hAnsi="Times New Roman" w:cs="Times New Roman"/>
          <w:sz w:val="24"/>
          <w:szCs w:val="24"/>
          <w:lang w:eastAsia="cs-CZ"/>
        </w:rPr>
        <w:t>orku</w:t>
      </w:r>
      <w:proofErr w:type="spellEnd"/>
      <w:r w:rsidRPr="00D357F9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D357F9">
        <w:rPr>
          <w:rFonts w:ascii="Times New Roman" w:eastAsia="Times New Roman" w:hAnsi="Times New Roman" w:cs="Times New Roman"/>
          <w:sz w:val="24"/>
          <w:szCs w:val="24"/>
          <w:lang w:eastAsia="cs-CZ"/>
        </w:rPr>
        <w:t>TensorFlow</w:t>
      </w:r>
      <w:proofErr w:type="spellEnd"/>
      <w:r w:rsidRPr="00D357F9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od společnosti Google a jejich výstupy vyhodnoceny v porovnání s existujícími matematickými moduly pro předpověď počasí a </w:t>
      </w:r>
      <w:del w:id="40" w:author="hp07" w:date="2017-05-29T12:39:00Z">
        <w:r w:rsidRPr="00D357F9" w:rsidDel="004F7497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delText xml:space="preserve">znečiětění </w:delText>
        </w:r>
      </w:del>
      <w:ins w:id="41" w:author="hp07" w:date="2017-05-29T12:39:00Z">
        <w:r w:rsidR="004F7497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t>znečištění</w:t>
        </w:r>
        <w:r w:rsidR="004F7497" w:rsidRPr="00D357F9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t xml:space="preserve"> </w:t>
        </w:r>
      </w:ins>
      <w:r w:rsidRPr="00D357F9">
        <w:rPr>
          <w:rFonts w:ascii="Times New Roman" w:eastAsia="Times New Roman" w:hAnsi="Times New Roman" w:cs="Times New Roman"/>
          <w:sz w:val="24"/>
          <w:szCs w:val="24"/>
          <w:lang w:eastAsia="cs-CZ"/>
        </w:rPr>
        <w:t>ovzduší v Ostravě.</w:t>
      </w:r>
      <w:r w:rsidRPr="00D357F9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</w:r>
      <w:r w:rsidRPr="00D357F9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  <w:t>Zároveň bude třeba analyzovat hardwarovou náročnost</w:t>
      </w:r>
      <w:ins w:id="42" w:author="hp07" w:date="2017-05-29T12:39:00Z">
        <w:r w:rsidR="004F7497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t>,</w:t>
        </w:r>
      </w:ins>
      <w:r w:rsidRPr="00D357F9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jak v případě zpracování dat, tak také pro jejich ukládání</w:t>
      </w:r>
      <w:ins w:id="43" w:author="hp07" w:date="2017-05-29T12:39:00Z">
        <w:r w:rsidR="004F7497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t xml:space="preserve">. Výsledek analýzy poslouží při rozhodování, </w:t>
        </w:r>
      </w:ins>
      <w:del w:id="44" w:author="hp07" w:date="2017-05-29T12:39:00Z">
        <w:r w:rsidRPr="00D357F9" w:rsidDel="004F7497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delText>,</w:delText>
        </w:r>
      </w:del>
      <w:del w:id="45" w:author="hp07" w:date="2017-05-29T12:40:00Z">
        <w:r w:rsidRPr="00D357F9" w:rsidDel="004F7497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delText xml:space="preserve"> aby bylo možné rozhodnout</w:delText>
        </w:r>
      </w:del>
      <w:r w:rsidRPr="00D357F9">
        <w:rPr>
          <w:rFonts w:ascii="Times New Roman" w:eastAsia="Times New Roman" w:hAnsi="Times New Roman" w:cs="Times New Roman"/>
          <w:sz w:val="24"/>
          <w:szCs w:val="24"/>
          <w:lang w:eastAsia="cs-CZ"/>
        </w:rPr>
        <w:t>, jaký hardware by byl potřeba pro reálné nasazení modulu BRAIN, a také aby bylo možné vyčíslit finanční náročnost takovéh</w:t>
      </w:r>
      <w:ins w:id="46" w:author="hp07" w:date="2017-05-29T12:40:00Z">
        <w:r w:rsidR="004F7497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t>o</w:t>
        </w:r>
      </w:ins>
      <w:r w:rsidRPr="00D357F9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del w:id="47" w:author="hp07" w:date="2017-05-29T12:40:00Z">
        <w:r w:rsidRPr="00D357F9" w:rsidDel="004F7497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delText>nasazení</w:delText>
        </w:r>
      </w:del>
      <w:ins w:id="48" w:author="hp07" w:date="2017-05-29T12:40:00Z">
        <w:r w:rsidR="004F7497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t>řešení</w:t>
        </w:r>
      </w:ins>
      <w:bookmarkStart w:id="49" w:name="_GoBack"/>
      <w:bookmarkEnd w:id="49"/>
      <w:r w:rsidRPr="00D357F9">
        <w:rPr>
          <w:rFonts w:ascii="Times New Roman" w:eastAsia="Times New Roman" w:hAnsi="Times New Roman" w:cs="Times New Roman"/>
          <w:sz w:val="24"/>
          <w:szCs w:val="24"/>
          <w:lang w:eastAsia="cs-CZ"/>
        </w:rPr>
        <w:t>.</w:t>
      </w:r>
    </w:p>
    <w:p w:rsidR="00D357F9" w:rsidRPr="00D357F9" w:rsidRDefault="00D357F9" w:rsidP="00D357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</w:pPr>
      <w:proofErr w:type="spellStart"/>
      <w:r w:rsidRPr="00D357F9"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  <w:t>Ruzne</w:t>
      </w:r>
      <w:proofErr w:type="spellEnd"/>
      <w:r w:rsidRPr="00D357F9"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  <w:t xml:space="preserve"> druhy </w:t>
      </w:r>
      <w:proofErr w:type="spellStart"/>
      <w:r w:rsidRPr="00D357F9"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  <w:t>reseni</w:t>
      </w:r>
      <w:proofErr w:type="spellEnd"/>
    </w:p>
    <w:p w:rsidR="00D357F9" w:rsidRPr="00D357F9" w:rsidRDefault="00D357F9" w:rsidP="00D357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D357F9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====== </w:t>
      </w:r>
      <w:proofErr w:type="spellStart"/>
      <w:r w:rsidRPr="00D357F9">
        <w:rPr>
          <w:rFonts w:ascii="Times New Roman" w:eastAsia="Times New Roman" w:hAnsi="Times New Roman" w:cs="Times New Roman"/>
          <w:sz w:val="24"/>
          <w:szCs w:val="24"/>
          <w:lang w:eastAsia="cs-CZ"/>
        </w:rPr>
        <w:t>Zduvodnit</w:t>
      </w:r>
      <w:proofErr w:type="spellEnd"/>
      <w:r w:rsidRPr="00D357F9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D357F9">
        <w:rPr>
          <w:rFonts w:ascii="Times New Roman" w:eastAsia="Times New Roman" w:hAnsi="Times New Roman" w:cs="Times New Roman"/>
          <w:sz w:val="24"/>
          <w:szCs w:val="24"/>
          <w:lang w:eastAsia="cs-CZ"/>
        </w:rPr>
        <w:t>proc</w:t>
      </w:r>
      <w:proofErr w:type="spellEnd"/>
      <w:r w:rsidRPr="00D357F9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chceme </w:t>
      </w:r>
      <w:proofErr w:type="spellStart"/>
      <w:r w:rsidRPr="00D357F9">
        <w:rPr>
          <w:rFonts w:ascii="Times New Roman" w:eastAsia="Times New Roman" w:hAnsi="Times New Roman" w:cs="Times New Roman"/>
          <w:sz w:val="24"/>
          <w:szCs w:val="24"/>
          <w:lang w:eastAsia="cs-CZ"/>
        </w:rPr>
        <w:t>pouzit</w:t>
      </w:r>
      <w:proofErr w:type="spellEnd"/>
      <w:r w:rsidRPr="00D357F9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D357F9">
        <w:rPr>
          <w:rFonts w:ascii="Times New Roman" w:eastAsia="Times New Roman" w:hAnsi="Times New Roman" w:cs="Times New Roman"/>
          <w:sz w:val="24"/>
          <w:szCs w:val="24"/>
          <w:lang w:eastAsia="cs-CZ"/>
        </w:rPr>
        <w:t>ktere</w:t>
      </w:r>
      <w:proofErr w:type="spellEnd"/>
      <w:r w:rsidRPr="00D357F9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, </w:t>
      </w:r>
      <w:proofErr w:type="spellStart"/>
      <w:r w:rsidRPr="00D357F9">
        <w:rPr>
          <w:rFonts w:ascii="Times New Roman" w:eastAsia="Times New Roman" w:hAnsi="Times New Roman" w:cs="Times New Roman"/>
          <w:sz w:val="24"/>
          <w:szCs w:val="24"/>
          <w:lang w:eastAsia="cs-CZ"/>
        </w:rPr>
        <w:t>napise</w:t>
      </w:r>
      <w:proofErr w:type="spellEnd"/>
      <w:r w:rsidRPr="00D357F9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ADAM, RAZZY, </w:t>
      </w:r>
      <w:proofErr w:type="spellStart"/>
      <w:r w:rsidRPr="00D357F9">
        <w:rPr>
          <w:rFonts w:ascii="Times New Roman" w:eastAsia="Times New Roman" w:hAnsi="Times New Roman" w:cs="Times New Roman"/>
          <w:sz w:val="24"/>
          <w:szCs w:val="24"/>
          <w:lang w:eastAsia="cs-CZ"/>
        </w:rPr>
        <w:t>pripadne</w:t>
      </w:r>
      <w:proofErr w:type="spellEnd"/>
      <w:r w:rsidRPr="00D357F9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PB =============</w:t>
      </w:r>
    </w:p>
    <w:p w:rsidR="005C3CAB" w:rsidRDefault="005C3CAB"/>
    <w:sectPr w:rsidR="005C3C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7F9"/>
    <w:rsid w:val="004238C9"/>
    <w:rsid w:val="00425016"/>
    <w:rsid w:val="004F7497"/>
    <w:rsid w:val="005C3CAB"/>
    <w:rsid w:val="00620419"/>
    <w:rsid w:val="00656A7B"/>
    <w:rsid w:val="008443B1"/>
    <w:rsid w:val="008B7F8F"/>
    <w:rsid w:val="008C2910"/>
    <w:rsid w:val="008D3E18"/>
    <w:rsid w:val="009212CB"/>
    <w:rsid w:val="009441B8"/>
    <w:rsid w:val="00BC649E"/>
    <w:rsid w:val="00C01D34"/>
    <w:rsid w:val="00D357F9"/>
    <w:rsid w:val="00DE3C74"/>
    <w:rsid w:val="00FA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2">
    <w:name w:val="heading 2"/>
    <w:basedOn w:val="Normln"/>
    <w:link w:val="Nadpis2Char"/>
    <w:uiPriority w:val="9"/>
    <w:qFormat/>
    <w:rsid w:val="00D357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paragraph" w:styleId="Nadpis3">
    <w:name w:val="heading 3"/>
    <w:basedOn w:val="Normln"/>
    <w:link w:val="Nadpis3Char"/>
    <w:uiPriority w:val="9"/>
    <w:qFormat/>
    <w:rsid w:val="00D357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D357F9"/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customStyle="1" w:styleId="Nadpis3Char">
    <w:name w:val="Nadpis 3 Char"/>
    <w:basedOn w:val="Standardnpsmoodstavce"/>
    <w:link w:val="Nadpis3"/>
    <w:uiPriority w:val="9"/>
    <w:rsid w:val="00D357F9"/>
    <w:rPr>
      <w:rFonts w:ascii="Times New Roman" w:eastAsia="Times New Roman" w:hAnsi="Times New Roman" w:cs="Times New Roman"/>
      <w:b/>
      <w:bCs/>
      <w:sz w:val="27"/>
      <w:szCs w:val="27"/>
      <w:lang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2">
    <w:name w:val="heading 2"/>
    <w:basedOn w:val="Normln"/>
    <w:link w:val="Nadpis2Char"/>
    <w:uiPriority w:val="9"/>
    <w:qFormat/>
    <w:rsid w:val="00D357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paragraph" w:styleId="Nadpis3">
    <w:name w:val="heading 3"/>
    <w:basedOn w:val="Normln"/>
    <w:link w:val="Nadpis3Char"/>
    <w:uiPriority w:val="9"/>
    <w:qFormat/>
    <w:rsid w:val="00D357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D357F9"/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customStyle="1" w:styleId="Nadpis3Char">
    <w:name w:val="Nadpis 3 Char"/>
    <w:basedOn w:val="Standardnpsmoodstavce"/>
    <w:link w:val="Nadpis3"/>
    <w:uiPriority w:val="9"/>
    <w:rsid w:val="00D357F9"/>
    <w:rPr>
      <w:rFonts w:ascii="Times New Roman" w:eastAsia="Times New Roman" w:hAnsi="Times New Roman" w:cs="Times New Roman"/>
      <w:b/>
      <w:bCs/>
      <w:sz w:val="27"/>
      <w:szCs w:val="27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0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361</Words>
  <Characters>2133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hp07</dc:creator>
  <cp:lastModifiedBy>hp07</cp:lastModifiedBy>
  <cp:revision>2</cp:revision>
  <dcterms:created xsi:type="dcterms:W3CDTF">2017-05-26T09:03:00Z</dcterms:created>
  <dcterms:modified xsi:type="dcterms:W3CDTF">2017-05-29T10:40:00Z</dcterms:modified>
</cp:coreProperties>
</file>