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lineRule="auto" w:line="276" w:before="480" w:after="0"/>
        <w:rPr>
          <w:rFonts w:ascii="Cambria" w:hAnsi="Cambria" w:cs="Cambria"/>
          <w:b/>
          <w:b/>
          <w:bCs/>
          <w:color w:val="EC0600"/>
          <w:sz w:val="28"/>
          <w:szCs w:val="28"/>
        </w:rPr>
      </w:pPr>
      <w:r>
        <mc:AlternateContent>
          <mc:Choice Requires="wps">
            <w:drawing>
              <wp:anchor behindDoc="0" distT="0" distB="0" distL="0" distR="0" simplePos="0" locked="0" layoutInCell="1" allowOverlap="1" relativeHeight="2" wp14:anchorId="23EE82E5">
                <wp:simplePos x="0" y="0"/>
                <wp:positionH relativeFrom="column">
                  <wp:posOffset>39370</wp:posOffset>
                </wp:positionH>
                <wp:positionV relativeFrom="paragraph">
                  <wp:posOffset>21927820</wp:posOffset>
                </wp:positionV>
                <wp:extent cx="5770880" cy="11635740"/>
                <wp:effectExtent l="0" t="0" r="0" b="0"/>
                <wp:wrapNone/>
                <wp:docPr id="1" name="Frame2"/>
                <a:graphic xmlns:a="http://schemas.openxmlformats.org/drawingml/2006/main">
                  <a:graphicData uri="http://schemas.microsoft.com/office/word/2010/wordprocessingShape">
                    <wps:wsp>
                      <wps:cNvSpPr/>
                      <wps:spPr>
                        <a:xfrm>
                          <a:off x="0" y="0"/>
                          <a:ext cx="5770080" cy="11635200"/>
                        </a:xfrm>
                        <a:prstGeom prst="rect">
                          <a:avLst/>
                        </a:prstGeom>
                        <a:noFill/>
                        <a:ln>
                          <a:noFill/>
                        </a:ln>
                      </wps:spPr>
                      <wps:style>
                        <a:lnRef idx="0"/>
                        <a:fillRef idx="0"/>
                        <a:effectRef idx="0"/>
                        <a:fontRef idx="minor"/>
                      </wps:style>
                      <wps:txbx>
                        <w:txbxContent>
                          <w:p>
                            <w:pPr>
                              <w:pStyle w:val="FrameContents"/>
                              <w:rPr>
                                <w:rFonts w:ascii="Courier New" w:hAnsi="Courier New"/>
                                <w:color w:val="00000A"/>
                                <w:sz w:val="20"/>
                              </w:rPr>
                            </w:pPr>
                            <w:r>
                              <w:rPr>
                                <w:rFonts w:ascii="Courier New" w:hAnsi="Courier New"/>
                                <w:color w:val="00000A"/>
                                <w:sz w:val="20"/>
                                <w:u w:val="single"/>
                              </w:rPr>
                              <w:t xml:space="preserve">S – Specific </w:t>
                            </w:r>
                            <w:r>
                              <w:rPr>
                                <w:rFonts w:ascii="Courier New" w:hAnsi="Courier New"/>
                                <w:color w:val="00000A"/>
                                <w:sz w:val="20"/>
                              </w:rPr>
                              <w:t>: sběr dat týkajících se znečistění ovzduší a jejich zpracování, krátkodobá predikce vývoje vedoucí k inteligentnímu řízení jednotek vzduchotechniky</w:t>
                            </w:r>
                          </w:p>
                          <w:p>
                            <w:pPr>
                              <w:pStyle w:val="FrameContents"/>
                              <w:rPr>
                                <w:rFonts w:ascii="Courier New" w:hAnsi="Courier New"/>
                                <w:color w:val="00000A"/>
                                <w:sz w:val="20"/>
                              </w:rPr>
                            </w:pPr>
                            <w:r>
                              <w:rPr>
                                <w:rFonts w:ascii="Courier New" w:hAnsi="Courier New"/>
                                <w:color w:val="00000A"/>
                                <w:sz w:val="20"/>
                                <w:u w:val="single"/>
                              </w:rPr>
                              <w:t>M – Measurable</w:t>
                            </w:r>
                            <w:r>
                              <w:rPr>
                                <w:rFonts w:ascii="Courier New" w:hAnsi="Courier New"/>
                                <w:color w:val="00000A"/>
                                <w:sz w:val="20"/>
                              </w:rPr>
                              <w:t xml:space="preserve"> : změna kvality ovzduší v mateřské školce oproti stavu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pPr>
                              <w:pStyle w:val="FrameContents"/>
                              <w:rPr>
                                <w:rFonts w:ascii="Courier New" w:hAnsi="Courier New"/>
                                <w:color w:val="00000A"/>
                                <w:sz w:val="20"/>
                              </w:rPr>
                            </w:pPr>
                            <w:r>
                              <w:rPr>
                                <w:rFonts w:ascii="Courier New" w:hAnsi="Courier New"/>
                                <w:color w:val="00000A"/>
                                <w:sz w:val="20"/>
                                <w:u w:val="single"/>
                              </w:rPr>
                              <w:t>A – Achievable</w:t>
                            </w:r>
                            <w:r>
                              <w:rPr>
                                <w:rFonts w:ascii="Courier New" w:hAnsi="Courier New"/>
                                <w:color w:val="00000A"/>
                                <w:sz w:val="20"/>
                              </w:rPr>
                              <w:t xml:space="preserve"> : projekt ve formátu v jakém je navrhován má sloužit jako výzkum a návrh prototypového řešení, které by bylo možné vyrábět sériově a nasadit plošně. Plošné nasazení, průmyslová výroba a management není cílem popisovaného projektu.</w:t>
                            </w:r>
                          </w:p>
                          <w:p>
                            <w:pPr>
                              <w:pStyle w:val="FrameContents"/>
                              <w:rPr>
                                <w:rFonts w:ascii="Courier New" w:hAnsi="Courier New"/>
                                <w:color w:val="00000A"/>
                                <w:sz w:val="20"/>
                              </w:rPr>
                            </w:pPr>
                            <w:r>
                              <w:rPr>
                                <w:rFonts w:ascii="Courier New" w:hAnsi="Courier New"/>
                                <w:color w:val="00000A"/>
                                <w:sz w:val="20"/>
                                <w:u w:val="single"/>
                              </w:rPr>
                              <w:t>R – Realistic</w:t>
                            </w:r>
                            <w:r>
                              <w:rPr>
                                <w:rFonts w:ascii="Courier New" w:hAnsi="Courier New"/>
                                <w:color w:val="00000A"/>
                                <w:sz w:val="20"/>
                              </w:rPr>
                              <w:t xml:space="preserve"> : projekt, tak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případným problémům vyhnout, či jak je řešit. Problému s nedostatečnou kvalitou senzorů by bylo například možné se vyhnout díky budoucí spolupráci s již existujícími institucemi, které kvalitu ovzduší měří dlouhodobě a laboratorně.</w:t>
                            </w:r>
                          </w:p>
                          <w:p>
                            <w:pPr>
                              <w:pStyle w:val="FrameContents"/>
                              <w:rPr>
                                <w:rFonts w:ascii="Courier New" w:hAnsi="Courier New"/>
                                <w:color w:val="00000A"/>
                                <w:sz w:val="20"/>
                              </w:rPr>
                            </w:pPr>
                            <w:r>
                              <w:rPr>
                                <w:rFonts w:ascii="Courier New" w:hAnsi="Courier New"/>
                                <w:color w:val="00000A"/>
                                <w:sz w:val="20"/>
                                <w:u w:val="single"/>
                              </w:rPr>
                              <w:t>T – Time-bound</w:t>
                            </w:r>
                            <w:r>
                              <w:rPr>
                                <w:rFonts w:ascii="Courier New" w:hAnsi="Courier New"/>
                                <w:color w:val="00000A"/>
                                <w:sz w:val="20"/>
                              </w:rPr>
                              <w:t xml:space="preserve"> : Celý projekt je koncipovaný jako studie proveditelnosti a prototypové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nicméně neznamená, že prototyp bude dostupný až po uplynutí této doby, jako spíše to, že z projektu bude možné vytěžit konkrétní řešení v postačující kvalitě.</w:t>
                            </w:r>
                          </w:p>
                          <w:p>
                            <w:pPr>
                              <w:pStyle w:val="FrameContents"/>
                              <w:rPr>
                                <w:rFonts w:ascii="Courier New" w:hAnsi="Courier New"/>
                                <w:color w:val="00000A"/>
                                <w:sz w:val="20"/>
                              </w:rPr>
                            </w:pPr>
                            <w:r>
                              <w:rPr>
                                <w:rFonts w:ascii="Courier New" w:hAnsi="Courier New"/>
                                <w:color w:val="00000A"/>
                                <w:sz w:val="20"/>
                              </w:rPr>
                              <w:t>Samotné dílčí kroky realizace budou definovány v kompletní projektové dokumentaci.</w:t>
                            </w:r>
                          </w:p>
                          <w:p>
                            <w:pPr>
                              <w:pStyle w:val="FrameContents"/>
                              <w:rPr>
                                <w:rFonts w:ascii="Courier New" w:hAnsi="Courier New"/>
                                <w:color w:val="00000A"/>
                                <w:sz w:val="20"/>
                              </w:rPr>
                            </w:pPr>
                            <w:r>
                              <w:rPr>
                                <w:rFonts w:ascii="Courier New" w:hAnsi="Courier New"/>
                                <w:color w:val="00000A"/>
                                <w:sz w:val="20"/>
                                <w:u w:val="single"/>
                              </w:rPr>
                              <w:t>E – Evaluate</w:t>
                            </w:r>
                            <w:r>
                              <w:rPr>
                                <w:rFonts w:ascii="Courier New" w:hAnsi="Courier New"/>
                                <w:color w:val="00000A"/>
                                <w:sz w:val="20"/>
                              </w:rPr>
                              <w:t xml:space="preserve"> :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pPr>
                              <w:pStyle w:val="FrameContents"/>
                              <w:rPr>
                                <w:rFonts w:ascii="Courier New" w:hAnsi="Courier New"/>
                                <w:color w:val="00000A"/>
                                <w:sz w:val="20"/>
                              </w:rPr>
                            </w:pPr>
                            <w:r>
                              <w:rPr>
                                <w:rFonts w:ascii="Courier New" w:hAnsi="Courier New"/>
                                <w:color w:val="00000A"/>
                                <w:sz w:val="20"/>
                                <w:u w:val="single"/>
                              </w:rPr>
                              <w:t>R - Reevaluate</w:t>
                            </w:r>
                            <w:r>
                              <w:rPr>
                                <w:rFonts w:ascii="Courier New" w:hAnsi="Courier New"/>
                                <w:color w:val="00000A"/>
                                <w:sz w:val="20"/>
                              </w:rPr>
                              <w:t xml:space="preserve"> :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projektech neziskových i ziskových organizací. Plánovanou součástí projektu je také vizualizace naměřených dat a vytvoření rozhraní k jejich sdílení pro třetí strany.</w:t>
                            </w:r>
                          </w:p>
                          <w:p>
                            <w:pPr>
                              <w:pStyle w:val="FrameContents"/>
                              <w:rPr/>
                            </w:pPr>
                            <w:r>
                              <w:rPr/>
                            </w:r>
                          </w:p>
                        </w:txbxContent>
                      </wps:txbx>
                      <wps:bodyPr lIns="54000" rIns="54000" tIns="54000" bIns="54000">
                        <a:noAutofit/>
                      </wps:bodyPr>
                    </wps:wsp>
                  </a:graphicData>
                </a:graphic>
              </wp:anchor>
            </w:drawing>
          </mc:Choice>
          <mc:Fallback>
            <w:pict>
              <v:rect id="shape_0" ID="Frame2" stroked="f" style="position:absolute;margin-left:3.1pt;margin-top:1726.6pt;width:454.3pt;height:916.1pt" wp14:anchorId="23EE82E5">
                <w10:wrap type="square"/>
                <v:fill o:detectmouseclick="t" on="false"/>
                <v:stroke color="#3465a4" joinstyle="round" endcap="flat"/>
                <v:textbox>
                  <w:txbxContent>
                    <w:p>
                      <w:pPr>
                        <w:pStyle w:val="FrameContents"/>
                        <w:rPr>
                          <w:rFonts w:ascii="Courier New" w:hAnsi="Courier New"/>
                          <w:color w:val="00000A"/>
                          <w:sz w:val="20"/>
                        </w:rPr>
                      </w:pPr>
                      <w:r>
                        <w:rPr>
                          <w:rFonts w:ascii="Courier New" w:hAnsi="Courier New"/>
                          <w:color w:val="00000A"/>
                          <w:sz w:val="20"/>
                          <w:u w:val="single"/>
                        </w:rPr>
                        <w:t xml:space="preserve">S – Specific </w:t>
                      </w:r>
                      <w:r>
                        <w:rPr>
                          <w:rFonts w:ascii="Courier New" w:hAnsi="Courier New"/>
                          <w:color w:val="00000A"/>
                          <w:sz w:val="20"/>
                        </w:rPr>
                        <w:t>: sběr dat týkajících se znečistění ovzduší a jejich zpracování, krátkodobá predikce vývoje vedoucí k inteligentnímu řízení jednotek vzduchotechniky</w:t>
                      </w:r>
                    </w:p>
                    <w:p>
                      <w:pPr>
                        <w:pStyle w:val="FrameContents"/>
                        <w:rPr>
                          <w:rFonts w:ascii="Courier New" w:hAnsi="Courier New"/>
                          <w:color w:val="00000A"/>
                          <w:sz w:val="20"/>
                        </w:rPr>
                      </w:pPr>
                      <w:r>
                        <w:rPr>
                          <w:rFonts w:ascii="Courier New" w:hAnsi="Courier New"/>
                          <w:color w:val="00000A"/>
                          <w:sz w:val="20"/>
                          <w:u w:val="single"/>
                        </w:rPr>
                        <w:t>M – Measurable</w:t>
                      </w:r>
                      <w:r>
                        <w:rPr>
                          <w:rFonts w:ascii="Courier New" w:hAnsi="Courier New"/>
                          <w:color w:val="00000A"/>
                          <w:sz w:val="20"/>
                        </w:rPr>
                        <w:t xml:space="preserve"> : změna kvality ovzduší v mateřské školce oproti stavu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pPr>
                        <w:pStyle w:val="FrameContents"/>
                        <w:rPr>
                          <w:rFonts w:ascii="Courier New" w:hAnsi="Courier New"/>
                          <w:color w:val="00000A"/>
                          <w:sz w:val="20"/>
                        </w:rPr>
                      </w:pPr>
                      <w:r>
                        <w:rPr>
                          <w:rFonts w:ascii="Courier New" w:hAnsi="Courier New"/>
                          <w:color w:val="00000A"/>
                          <w:sz w:val="20"/>
                          <w:u w:val="single"/>
                        </w:rPr>
                        <w:t>A – Achievable</w:t>
                      </w:r>
                      <w:r>
                        <w:rPr>
                          <w:rFonts w:ascii="Courier New" w:hAnsi="Courier New"/>
                          <w:color w:val="00000A"/>
                          <w:sz w:val="20"/>
                        </w:rPr>
                        <w:t xml:space="preserve"> : projekt ve formátu v jakém je navrhován má sloužit jako výzkum a návrh prototypového řešení, které by bylo možné vyrábět sériově a nasadit plošně. Plošné nasazení, průmyslová výroba a management není cílem popisovaného projektu.</w:t>
                      </w:r>
                    </w:p>
                    <w:p>
                      <w:pPr>
                        <w:pStyle w:val="FrameContents"/>
                        <w:rPr>
                          <w:rFonts w:ascii="Courier New" w:hAnsi="Courier New"/>
                          <w:color w:val="00000A"/>
                          <w:sz w:val="20"/>
                        </w:rPr>
                      </w:pPr>
                      <w:r>
                        <w:rPr>
                          <w:rFonts w:ascii="Courier New" w:hAnsi="Courier New"/>
                          <w:color w:val="00000A"/>
                          <w:sz w:val="20"/>
                          <w:u w:val="single"/>
                        </w:rPr>
                        <w:t>R – Realistic</w:t>
                      </w:r>
                      <w:r>
                        <w:rPr>
                          <w:rFonts w:ascii="Courier New" w:hAnsi="Courier New"/>
                          <w:color w:val="00000A"/>
                          <w:sz w:val="20"/>
                        </w:rPr>
                        <w:t xml:space="preserve"> : projekt, tak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případným problémům vyhnout, či jak je řešit. Problému s nedostatečnou kvalitou senzorů by bylo například možné se vyhnout díky budoucí spolupráci s již existujícími institucemi, které kvalitu ovzduší měří dlouhodobě a laboratorně.</w:t>
                      </w:r>
                    </w:p>
                    <w:p>
                      <w:pPr>
                        <w:pStyle w:val="FrameContents"/>
                        <w:rPr>
                          <w:rFonts w:ascii="Courier New" w:hAnsi="Courier New"/>
                          <w:color w:val="00000A"/>
                          <w:sz w:val="20"/>
                        </w:rPr>
                      </w:pPr>
                      <w:r>
                        <w:rPr>
                          <w:rFonts w:ascii="Courier New" w:hAnsi="Courier New"/>
                          <w:color w:val="00000A"/>
                          <w:sz w:val="20"/>
                          <w:u w:val="single"/>
                        </w:rPr>
                        <w:t>T – Time-bound</w:t>
                      </w:r>
                      <w:r>
                        <w:rPr>
                          <w:rFonts w:ascii="Courier New" w:hAnsi="Courier New"/>
                          <w:color w:val="00000A"/>
                          <w:sz w:val="20"/>
                        </w:rPr>
                        <w:t xml:space="preserve"> : Celý projekt je koncipovaný jako studie proveditelnosti a prototypové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nicméně neznamená, že prototyp bude dostupný až po uplynutí této doby, jako spíše to, že z projektu bude možné vytěžit konkrétní řešení v postačující kvalitě.</w:t>
                      </w:r>
                    </w:p>
                    <w:p>
                      <w:pPr>
                        <w:pStyle w:val="FrameContents"/>
                        <w:rPr>
                          <w:rFonts w:ascii="Courier New" w:hAnsi="Courier New"/>
                          <w:color w:val="00000A"/>
                          <w:sz w:val="20"/>
                        </w:rPr>
                      </w:pPr>
                      <w:r>
                        <w:rPr>
                          <w:rFonts w:ascii="Courier New" w:hAnsi="Courier New"/>
                          <w:color w:val="00000A"/>
                          <w:sz w:val="20"/>
                        </w:rPr>
                        <w:t>Samotné dílčí kroky realizace budou definovány v kompletní projektové dokumentaci.</w:t>
                      </w:r>
                    </w:p>
                    <w:p>
                      <w:pPr>
                        <w:pStyle w:val="FrameContents"/>
                        <w:rPr>
                          <w:rFonts w:ascii="Courier New" w:hAnsi="Courier New"/>
                          <w:color w:val="00000A"/>
                          <w:sz w:val="20"/>
                        </w:rPr>
                      </w:pPr>
                      <w:r>
                        <w:rPr>
                          <w:rFonts w:ascii="Courier New" w:hAnsi="Courier New"/>
                          <w:color w:val="00000A"/>
                          <w:sz w:val="20"/>
                          <w:u w:val="single"/>
                        </w:rPr>
                        <w:t>E – Evaluate</w:t>
                      </w:r>
                      <w:r>
                        <w:rPr>
                          <w:rFonts w:ascii="Courier New" w:hAnsi="Courier New"/>
                          <w:color w:val="00000A"/>
                          <w:sz w:val="20"/>
                        </w:rPr>
                        <w:t xml:space="preserve"> :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pPr>
                        <w:pStyle w:val="FrameContents"/>
                        <w:rPr>
                          <w:rFonts w:ascii="Courier New" w:hAnsi="Courier New"/>
                          <w:color w:val="00000A"/>
                          <w:sz w:val="20"/>
                        </w:rPr>
                      </w:pPr>
                      <w:r>
                        <w:rPr>
                          <w:rFonts w:ascii="Courier New" w:hAnsi="Courier New"/>
                          <w:color w:val="00000A"/>
                          <w:sz w:val="20"/>
                          <w:u w:val="single"/>
                        </w:rPr>
                        <w:t>R - Reevaluate</w:t>
                      </w:r>
                      <w:r>
                        <w:rPr>
                          <w:rFonts w:ascii="Courier New" w:hAnsi="Courier New"/>
                          <w:color w:val="00000A"/>
                          <w:sz w:val="20"/>
                        </w:rPr>
                        <w:t xml:space="preserve"> :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projektech neziskových i ziskových organizací. Plánovanou součástí projektu je také vizualizace naměřených dat a vytvoření rozhraní k jejich sdílení pro třetí strany.</w:t>
                      </w:r>
                    </w:p>
                    <w:p>
                      <w:pPr>
                        <w:pStyle w:val="FrameContents"/>
                        <w:rPr/>
                      </w:pPr>
                      <w:r>
                        <w:rPr/>
                      </w:r>
                    </w:p>
                  </w:txbxContent>
                </v:textbox>
              </v:rect>
            </w:pict>
          </mc:Fallback>
        </mc:AlternateContent>
      </w:r>
      <w:r>
        <w:rPr>
          <w:rFonts w:cs="Cambria" w:ascii="Cambria" w:hAnsi="Cambria"/>
          <w:b/>
          <w:bCs/>
          <w:color w:val="EC0600"/>
          <w:sz w:val="28"/>
          <w:szCs w:val="28"/>
        </w:rPr>
        <w:t>Nadace Vodafone – Technologie pro společnost – grantová žádost</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b/>
          <w:b/>
          <w:bCs/>
          <w:sz w:val="22"/>
          <w:szCs w:val="22"/>
          <w:lang w:eastAsia="cs-CZ"/>
        </w:rPr>
      </w:pPr>
      <w:r>
        <w:rPr>
          <w:rFonts w:cs="Calibri" w:ascii="Calibri" w:hAnsi="Calibri"/>
          <w:b/>
          <w:bCs/>
          <w:sz w:val="22"/>
          <w:szCs w:val="22"/>
          <w:lang w:eastAsia="cs-CZ"/>
        </w:rPr>
        <w:t>1. O organizaci</w:t>
      </w:r>
    </w:p>
    <w:tbl>
      <w:tblPr>
        <w:tblW w:w="9183"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55" w:type="dxa"/>
          <w:bottom w:w="0" w:type="dxa"/>
          <w:right w:w="70" w:type="dxa"/>
        </w:tblCellMar>
        <w:tblLook w:val="0000" w:noVBand="0" w:noHBand="0" w:lastColumn="0" w:firstColumn="0" w:lastRow="0" w:firstRow="0"/>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bCs/>
                <w:sz w:val="22"/>
                <w:szCs w:val="22"/>
                <w:lang w:eastAsia="cs-CZ"/>
              </w:rPr>
            </w:pPr>
            <w:r>
              <w:rPr>
                <w:rFonts w:cs="Calibri" w:ascii="Calibri" w:hAnsi="Calibri"/>
                <w:bCs/>
                <w:sz w:val="22"/>
                <w:szCs w:val="22"/>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pPr>
            <w:r>
              <w:rPr>
                <w:rFonts w:cs="Calibri" w:ascii="Calibri" w:hAnsi="Calibri"/>
                <w:sz w:val="22"/>
                <w:szCs w:val="22"/>
                <w:lang w:eastAsia="cs-CZ"/>
              </w:rPr>
              <w:t>Adresa (</w:t>
            </w:r>
            <w:r>
              <w:rPr>
                <w:rFonts w:cs="Calibri" w:ascii="Calibri" w:hAnsi="Calibri"/>
                <w:sz w:val="22"/>
                <w:szCs w:val="22"/>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Sans" w:hAnsi="Sans" w:cs="Calibri"/>
                <w:color w:val="2E3436"/>
                <w:sz w:val="28"/>
                <w:szCs w:val="22"/>
                <w:lang w:eastAsia="cs-CZ"/>
              </w:rPr>
            </w:pPr>
            <w:r>
              <w:rPr>
                <w:rFonts w:cs="Calibri" w:ascii="Calibri" w:hAnsi="Calibri"/>
                <w:sz w:val="22"/>
                <w:szCs w:val="22"/>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rPr>
            </w:pPr>
            <w:r>
              <w:rPr>
                <w:rFonts w:cs="Calibri" w:ascii="Calibri" w:hAnsi="Calibri"/>
                <w:sz w:val="22"/>
                <w:szCs w:val="22"/>
              </w:rPr>
              <w:t>Registrace</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pPr>
            <w:r>
              <w:rPr>
                <w:rFonts w:cs="Calibri" w:ascii="Calibri" w:hAnsi="Calibri"/>
                <w:sz w:val="22"/>
                <w:szCs w:val="22"/>
              </w:rPr>
              <w:t>Statutární orgán</w:t>
            </w:r>
            <w:r>
              <w:rPr>
                <w:rFonts w:cs="Calibri" w:ascii="Calibri" w:hAnsi="Calibri"/>
                <w:sz w:val="22"/>
                <w:szCs w:val="22"/>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rPr>
            </w:pPr>
            <w:r>
              <w:rPr>
                <w:rFonts w:cs="Calibri" w:ascii="Calibri" w:hAnsi="Calibri"/>
                <w:sz w:val="22"/>
                <w:szCs w:val="22"/>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pacing w:lineRule="auto" w:line="276"/>
              <w:rPr>
                <w:rFonts w:ascii="Calibri" w:hAnsi="Calibri" w:cs="Calibri"/>
                <w:bCs/>
                <w:sz w:val="20"/>
                <w:lang w:eastAsia="cs-CZ"/>
              </w:rPr>
            </w:pPr>
            <w:r>
              <w:rPr>
                <w:rFonts w:cs="Calibri" w:ascii="Calibri" w:hAnsi="Calibri"/>
                <w:bCs/>
                <w:sz w:val="20"/>
                <w:lang w:eastAsia="cs-CZ"/>
              </w:rPr>
              <w:t xml:space="preserve">Účelem spolku je veřejně prospěšná činnost, zejména: </w:t>
            </w:r>
          </w:p>
          <w:p>
            <w:pPr>
              <w:pStyle w:val="Normal"/>
              <w:spacing w:lineRule="auto" w:line="276"/>
              <w:rPr>
                <w:rFonts w:ascii="Calibri" w:hAnsi="Calibri" w:cs="Calibri"/>
                <w:bCs/>
                <w:sz w:val="20"/>
                <w:lang w:eastAsia="cs-CZ"/>
              </w:rPr>
            </w:pPr>
            <w:r>
              <w:rPr>
                <w:rFonts w:cs="Calibri" w:ascii="Calibri" w:hAnsi="Calibri"/>
                <w:bCs/>
                <w:sz w:val="20"/>
                <w:lang w:eastAsia="cs-CZ"/>
              </w:rPr>
              <w:t xml:space="preserve">a) sdružovat zájemce o moderní technologie a návazné vědecké disciplíny a umělecké směry, </w:t>
            </w:r>
          </w:p>
          <w:p>
            <w:pPr>
              <w:pStyle w:val="Normal"/>
              <w:spacing w:lineRule="auto" w:line="276"/>
              <w:rPr>
                <w:rFonts w:ascii="Calibri" w:hAnsi="Calibri" w:cs="Calibri"/>
                <w:bCs/>
                <w:sz w:val="20"/>
                <w:lang w:eastAsia="cs-CZ"/>
              </w:rPr>
            </w:pPr>
            <w:r>
              <w:rPr>
                <w:rFonts w:cs="Calibri" w:ascii="Calibri" w:hAnsi="Calibri"/>
                <w:bCs/>
                <w:sz w:val="20"/>
                <w:lang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ascii="Calibri" w:hAnsi="Calibri" w:cs="Calibri"/>
                <w:bCs/>
                <w:sz w:val="20"/>
                <w:lang w:eastAsia="cs-CZ"/>
              </w:rPr>
            </w:pPr>
            <w:r>
              <w:rPr>
                <w:rFonts w:cs="Calibri" w:ascii="Calibri" w:hAnsi="Calibri"/>
                <w:bCs/>
                <w:sz w:val="20"/>
                <w:lang w:eastAsia="cs-CZ"/>
              </w:rPr>
              <w:t>c) poskytovat otevřenou platformu pro výzkum, vývoj a implementaci technologií všeho druhu, s důrazem na otevřené licence a spolupráci v rámci celosvětové komunity,</w:t>
            </w:r>
          </w:p>
          <w:p>
            <w:pPr>
              <w:pStyle w:val="Normal"/>
              <w:spacing w:lineRule="auto" w:line="276"/>
              <w:rPr>
                <w:rFonts w:ascii="Calibri" w:hAnsi="Calibri" w:cs="Calibri"/>
                <w:bCs/>
                <w:sz w:val="20"/>
                <w:lang w:eastAsia="cs-CZ"/>
              </w:rPr>
            </w:pPr>
            <w:r>
              <w:rPr>
                <w:rFonts w:cs="Calibri" w:ascii="Calibri" w:hAnsi="Calibri"/>
                <w:bCs/>
                <w:sz w:val="20"/>
                <w:lang w:eastAsia="cs-CZ"/>
              </w:rPr>
              <w:t>d) vzdělávat veřejnost a šířit technologickou osvětu publikační a přednáškovou činností, kurzy a workshopy,</w:t>
            </w:r>
          </w:p>
          <w:p>
            <w:pPr>
              <w:pStyle w:val="Normal"/>
              <w:spacing w:lineRule="auto" w:line="276"/>
              <w:rPr>
                <w:rFonts w:ascii="Calibri" w:hAnsi="Calibri" w:cs="Calibri"/>
                <w:bCs/>
                <w:sz w:val="20"/>
                <w:lang w:eastAsia="cs-CZ"/>
              </w:rPr>
            </w:pPr>
            <w:r>
              <w:rPr>
                <w:rFonts w:cs="Calibri" w:ascii="Calibri" w:hAnsi="Calibri"/>
                <w:bCs/>
                <w:sz w:val="20"/>
                <w:lang w:eastAsia="cs-CZ"/>
              </w:rPr>
              <w:t xml:space="preserve">e) umožňovat spřáteleným skupinám a organizacím využívat zdroje a prostory sdružení k veřejným přednáškám a akcím odpovídajícím zaměření sdružení, </w:t>
            </w:r>
          </w:p>
          <w:p>
            <w:pPr>
              <w:pStyle w:val="Normal"/>
              <w:spacing w:lineRule="auto" w:line="276"/>
              <w:rPr>
                <w:rFonts w:ascii="Calibri" w:hAnsi="Calibri" w:cs="Calibri"/>
                <w:bCs/>
                <w:sz w:val="20"/>
                <w:lang w:eastAsia="cs-CZ"/>
              </w:rPr>
            </w:pPr>
            <w:r>
              <w:rPr>
                <w:rFonts w:cs="Calibri" w:ascii="Calibri" w:hAnsi="Calibri"/>
                <w:bCs/>
                <w:sz w:val="20"/>
                <w:lang w:eastAsia="cs-CZ"/>
              </w:rPr>
              <w:t>f) pracovat s dětmi a mládeží.</w:t>
            </w:r>
          </w:p>
        </w:tc>
      </w:tr>
    </w:tbl>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b/>
          <w:b/>
          <w:sz w:val="22"/>
          <w:szCs w:val="22"/>
        </w:rPr>
      </w:pPr>
      <w:r>
        <w:rPr>
          <w:rFonts w:cs="Calibri" w:ascii="Calibri" w:hAnsi="Calibri"/>
          <w:b/>
          <w:sz w:val="22"/>
          <w:szCs w:val="22"/>
        </w:rPr>
        <w:t>2. O projektu</w:t>
      </w:r>
    </w:p>
    <w:tbl>
      <w:tblPr>
        <w:tblW w:w="9183"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55" w:type="dxa"/>
          <w:bottom w:w="0" w:type="dxa"/>
          <w:right w:w="70" w:type="dxa"/>
        </w:tblCellMar>
        <w:tblLook w:val="0000" w:noVBand="0" w:noHBand="0" w:lastColumn="0" w:firstColumn="0" w:lastRow="0" w:firstRow="0"/>
      </w:tblPr>
      <w:tblGrid>
        <w:gridCol w:w="2427"/>
        <w:gridCol w:w="2546"/>
        <w:gridCol w:w="1789"/>
        <w:gridCol w:w="2420"/>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TextBody"/>
              <w:snapToGrid w:val="false"/>
              <w:spacing w:lineRule="auto" w:line="276"/>
              <w:rPr/>
            </w:pPr>
            <w:r>
              <w:rPr>
                <w:rFonts w:cs="Calibri" w:ascii="Calibri" w:hAnsi="Calibri"/>
                <w:sz w:val="22"/>
                <w:szCs w:val="22"/>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Celkové náklady na projekt</w:t>
            </w:r>
          </w:p>
        </w:tc>
        <w:tc>
          <w:tcPr>
            <w:tcW w:w="2546"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1 580 000</w:t>
            </w:r>
          </w:p>
        </w:tc>
        <w:tc>
          <w:tcPr>
            <w:tcW w:w="1789"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lang w:eastAsia="cs-CZ"/>
              </w:rPr>
            </w:pPr>
            <w:r>
              <w:rPr>
                <w:rFonts w:cs="Calibri" w:ascii="Calibri" w:hAnsi="Calibri"/>
                <w:sz w:val="22"/>
                <w:szCs w:val="22"/>
                <w:lang w:eastAsia="cs-CZ"/>
              </w:rPr>
              <w:t>Výše žádaného grantu</w:t>
            </w:r>
          </w:p>
        </w:tc>
        <w:tc>
          <w:tcPr>
            <w:tcW w:w="2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1 580 000</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55" w:type="dxa"/>
            </w:tcMar>
            <w:vAlign w:val="center"/>
          </w:tcPr>
          <w:p>
            <w:pPr>
              <w:pStyle w:val="Normal"/>
              <w:spacing w:lineRule="auto" w:line="276"/>
              <w:rPr>
                <w:rFonts w:ascii="Calibri" w:hAnsi="Calibri" w:cs="Calibri"/>
                <w:sz w:val="22"/>
                <w:szCs w:val="22"/>
              </w:rPr>
            </w:pPr>
            <w:r>
              <w:rPr>
                <w:rFonts w:cs="Calibri" w:ascii="Calibri" w:hAnsi="Calibri"/>
                <w:sz w:val="22"/>
                <w:szCs w:val="22"/>
              </w:rPr>
              <w:t xml:space="preserve">Období realizace </w:t>
            </w:r>
          </w:p>
          <w:p>
            <w:pPr>
              <w:pStyle w:val="Normal"/>
              <w:spacing w:lineRule="auto" w:line="276"/>
              <w:rPr>
                <w:rFonts w:ascii="Calibri" w:hAnsi="Calibri" w:cs="Calibri"/>
                <w:sz w:val="22"/>
                <w:szCs w:val="22"/>
              </w:rPr>
            </w:pPr>
            <w:r>
              <w:rPr>
                <w:rFonts w:cs="Calibri" w:ascii="Calibri" w:hAnsi="Calibri"/>
                <w:sz w:val="22"/>
                <w:szCs w:val="22"/>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napToGrid w:val="false"/>
              <w:spacing w:lineRule="auto" w:line="276"/>
              <w:rPr>
                <w:rFonts w:ascii="Calibri" w:hAnsi="Calibri" w:cs="Calibri"/>
                <w:sz w:val="22"/>
                <w:szCs w:val="22"/>
                <w:lang w:eastAsia="cs-CZ"/>
              </w:rPr>
            </w:pPr>
            <w:r>
              <w:rPr>
                <w:rFonts w:cs="Calibri" w:ascii="Calibri" w:hAnsi="Calibri"/>
                <w:sz w:val="22"/>
                <w:szCs w:val="22"/>
                <w:lang w:eastAsia="cs-CZ"/>
              </w:rPr>
              <w:t>1.1.2017-31.12.2019</w:t>
            </w:r>
          </w:p>
        </w:tc>
      </w:tr>
    </w:tbl>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r>
    </w:p>
    <w:p>
      <w:pPr>
        <w:pStyle w:val="Heading3"/>
        <w:numPr>
          <w:ilvl w:val="2"/>
          <w:numId w:val="2"/>
        </w:numPr>
        <w:spacing w:lineRule="auto" w:line="276"/>
        <w:rPr>
          <w:rFonts w:ascii="Calibri" w:hAnsi="Calibri" w:cs="Calibri"/>
          <w:sz w:val="22"/>
          <w:szCs w:val="22"/>
        </w:rPr>
      </w:pPr>
      <w:r>
        <w:rPr>
          <w:rFonts w:cs="Calibri" w:ascii="Calibri" w:hAnsi="Calibri"/>
          <w:sz w:val="22"/>
          <w:szCs w:val="22"/>
        </w:rPr>
        <w:t>Shrnutí projektu (max. 10 řádků)</w:t>
      </w:r>
    </w:p>
    <w:p>
      <w:pPr>
        <w:pStyle w:val="Normal"/>
        <w:spacing w:lineRule="auto" w:line="276"/>
        <w:rPr>
          <w:rFonts w:ascii="Calibri" w:hAnsi="Calibri" w:cs="Calibri"/>
          <w:i/>
          <w:i/>
          <w:sz w:val="22"/>
          <w:szCs w:val="22"/>
        </w:rPr>
      </w:pPr>
      <w:r>
        <w:rPr>
          <w:rFonts w:cs="Calibri" w:ascii="Calibri" w:hAnsi="Calibri"/>
          <w:i/>
          <w:sz w:val="22"/>
          <w:szCs w:val="22"/>
        </w:rPr>
        <w:t>Stručně popište, jaký společenský problém váš projekt řeší, v čem spočívá vaše inovační řešení, jaké jsou plánované dopady vašeho inovačního řešení.</w:t>
      </w:r>
      <w:r>
        <mc:AlternateContent>
          <mc:Choice Requires="wps">
            <w:drawing>
              <wp:anchor behindDoc="0" distT="0" distB="0" distL="0" distR="0" simplePos="0" locked="0" layoutInCell="1" allowOverlap="1" relativeHeight="8">
                <wp:simplePos x="0" y="0"/>
                <wp:positionH relativeFrom="column">
                  <wp:posOffset>190500</wp:posOffset>
                </wp:positionH>
                <wp:positionV relativeFrom="paragraph">
                  <wp:posOffset>1918335</wp:posOffset>
                </wp:positionV>
                <wp:extent cx="5743575" cy="4124960"/>
                <wp:effectExtent l="0" t="0" r="0" b="0"/>
                <wp:wrapNone/>
                <wp:docPr id="3" name="Frame2"/>
                <a:graphic xmlns:a="http://schemas.openxmlformats.org/drawingml/2006/main">
                  <a:graphicData uri="http://schemas.microsoft.com/office/word/2010/wordprocessingShape">
                    <wps:wsp>
                      <wps:cNvSpPr txBox="1"/>
                      <wps:spPr>
                        <a:xfrm>
                          <a:off x="0" y="0"/>
                          <a:ext cx="5743575" cy="4124960"/>
                        </a:xfrm>
                        <a:prstGeom prst="rect"/>
                      </wps:spPr>
                      <wps:txbx>
                        <w:txbxContent>
                          <w:p>
                            <w:pPr>
                              <w:pStyle w:val="TextBody"/>
                              <w:jc w:val="both"/>
                              <w:pPrChange w:id="0" w:author="Suk, Ladislav, Vodafone CZ" w:date="2016-10-31T11:59:00Z"/>
                              <w:rPr>
                                <w:rFonts w:ascii="Courier New" w:hAnsi="Courier New"/>
                                <w:b w:val="false"/>
                                <w:b w:val="false"/>
                                <w:bCs w:val="false"/>
                                <w:color w:val="00000A"/>
                                <w:sz w:val="20"/>
                              </w:rPr>
                            </w:pPr>
                            <w:r>
                              <w:rPr>
                                <w:rFonts w:ascii="Courier New" w:hAnsi="Courier New"/>
                                <w:b w:val="false"/>
                                <w:bCs w:val="false"/>
                                <w:color w:val="00000A"/>
                                <w:sz w:val="20"/>
                              </w:rPr>
                              <w:t xml:space="preserve">Stav životního prostředí na Ostravsku má přímý dopad na kvalitu života, zdraví obyvatel. Vnímáme potřebu integrace a získávaní aktuálních, transparentně dostupných dat. </w:t>
                            </w:r>
                            <w:r>
                              <w:rPr>
                                <w:rFonts w:ascii="Courier New" w:hAnsi="Courier New"/>
                                <w:bCs w:val="false"/>
                                <w:color w:val="00000A"/>
                                <w:sz w:val="20"/>
                              </w:rPr>
                              <w:t>Chceme vytvořit otevřenou platformu</w:t>
                            </w:r>
                            <w:r>
                              <w:rPr>
                                <w:rFonts w:ascii="Courier New" w:hAnsi="Courier New"/>
                                <w:b w:val="false"/>
                                <w:bCs w:val="false"/>
                                <w:color w:val="00000A"/>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ourier New" w:hAnsi="Courier New"/>
                                <w:b w:val="false"/>
                                <w:b w:val="false"/>
                                <w:bCs w:val="false"/>
                                <w:color w:val="00000A"/>
                                <w:sz w:val="20"/>
                              </w:rPr>
                            </w:pPr>
                            <w:r>
                              <w:rPr>
                                <w:rFonts w:ascii="Courier New" w:hAnsi="Courier New"/>
                                <w:b w:val="false"/>
                                <w:bCs w:val="false"/>
                                <w:color w:val="00000A"/>
                                <w:sz w:val="20"/>
                              </w:rPr>
                            </w:r>
                          </w:p>
                          <w:p>
                            <w:pPr>
                              <w:pStyle w:val="TextBody"/>
                              <w:jc w:val="both"/>
                              <w:pPrChange w:id="0" w:author="Suk, Ladislav, Vodafone CZ" w:date="2016-10-31T11:59:00Z"/>
                              <w:rPr>
                                <w:rFonts w:ascii="Courier New" w:hAnsi="Courier New"/>
                                <w:b w:val="false"/>
                                <w:b w:val="false"/>
                                <w:bCs w:val="false"/>
                                <w:color w:val="00000A"/>
                                <w:sz w:val="20"/>
                              </w:rPr>
                            </w:pPr>
                            <w:r>
                              <w:rPr>
                                <w:rFonts w:ascii="Courier New" w:hAnsi="Courier New"/>
                                <w:b w:val="false"/>
                                <w:bCs w:val="false"/>
                                <w:color w:val="00000A"/>
                                <w:sz w:val="20"/>
                              </w:rPr>
                              <w:t xml:space="preserve">V rámci projektu chceme realizovat jeden z možných scénářů využití této otevřené platformy – </w:t>
                            </w:r>
                            <w:r>
                              <w:rPr>
                                <w:rFonts w:ascii="Courier New" w:hAnsi="Courier New"/>
                                <w:bCs w:val="false"/>
                                <w:color w:val="00000A"/>
                                <w:sz w:val="20"/>
                              </w:rPr>
                              <w:t>snížit znečištění vzduchu ve vybraném objektu statutárního města Ostrava a to primárně v mateřské škole.</w:t>
                            </w:r>
                          </w:p>
                          <w:p>
                            <w:pPr>
                              <w:pStyle w:val="TextBody"/>
                              <w:jc w:val="both"/>
                              <w:pPrChange w:id="0" w:author="Suk, Ladislav, Vodafone CZ" w:date="2016-10-31T12:12:00Z"/>
                              <w:rPr/>
                            </w:pPr>
                            <w:r>
                              <w:rPr>
                                <w:rFonts w:ascii="Courier New" w:hAnsi="Courier New"/>
                                <w:b w:val="false"/>
                                <w:bCs w:val="false"/>
                                <w:color w:val="00000A"/>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
                            <w:bookmarkEnd w:id="0"/>
                            <w:r>
                              <w:rPr>
                                <w:rFonts w:ascii="Courier New" w:hAnsi="Courier New"/>
                                <w:b w:val="false"/>
                                <w:bCs w:val="false"/>
                                <w:color w:val="00000A"/>
                                <w:sz w:val="20"/>
                              </w:rPr>
                              <w:t xml:space="preserve">. </w:t>
                            </w:r>
                          </w:p>
                        </w:txbxContent>
                      </wps:txbx>
                      <wps:bodyPr anchor="t" lIns="53975" tIns="53975" rIns="53975" bIns="53975">
                        <a:noAutofit/>
                      </wps:bodyPr>
                    </wps:wsp>
                  </a:graphicData>
                </a:graphic>
              </wp:anchor>
            </w:drawing>
          </mc:Choice>
          <mc:Fallback>
            <w:pict>
              <v:rect style="position:absolute;rotation:0;width:452.25pt;height:324.8pt;mso-wrap-distance-left:5.7pt;mso-wrap-distance-right:5.7pt;mso-wrap-distance-top:5.7pt;mso-wrap-distance-bottom:5.7pt;margin-top:151.05pt;mso-position-vertical-relative:text;margin-left:15pt;mso-position-horizontal-relative:text">
                <v:textbox inset="0.0590277777777778in,0.0590277777777778in,0.0590277777777778in,0.0590277777777778in">
                  <w:txbxContent>
                    <w:p>
                      <w:pPr>
                        <w:pStyle w:val="TextBody"/>
                        <w:jc w:val="both"/>
                        <w:pPrChange w:id="0" w:author="Suk, Ladislav, Vodafone CZ" w:date="2016-10-31T11:59:00Z"/>
                        <w:rPr>
                          <w:rFonts w:ascii="Courier New" w:hAnsi="Courier New"/>
                          <w:b w:val="false"/>
                          <w:b w:val="false"/>
                          <w:bCs w:val="false"/>
                          <w:color w:val="00000A"/>
                          <w:sz w:val="20"/>
                        </w:rPr>
                      </w:pPr>
                      <w:r>
                        <w:rPr>
                          <w:rFonts w:ascii="Courier New" w:hAnsi="Courier New"/>
                          <w:b w:val="false"/>
                          <w:bCs w:val="false"/>
                          <w:color w:val="00000A"/>
                          <w:sz w:val="20"/>
                        </w:rPr>
                        <w:t xml:space="preserve">Stav životního prostředí na Ostravsku má přímý dopad na kvalitu života, zdraví obyvatel. Vnímáme potřebu integrace a získávaní aktuálních, transparentně dostupných dat. </w:t>
                      </w:r>
                      <w:r>
                        <w:rPr>
                          <w:rFonts w:ascii="Courier New" w:hAnsi="Courier New"/>
                          <w:bCs w:val="false"/>
                          <w:color w:val="00000A"/>
                          <w:sz w:val="20"/>
                        </w:rPr>
                        <w:t>Chceme vytvořit otevřenou platformu</w:t>
                      </w:r>
                      <w:r>
                        <w:rPr>
                          <w:rFonts w:ascii="Courier New" w:hAnsi="Courier New"/>
                          <w:b w:val="false"/>
                          <w:bCs w:val="false"/>
                          <w:color w:val="00000A"/>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ourier New" w:hAnsi="Courier New"/>
                          <w:b w:val="false"/>
                          <w:b w:val="false"/>
                          <w:bCs w:val="false"/>
                          <w:color w:val="00000A"/>
                          <w:sz w:val="20"/>
                        </w:rPr>
                      </w:pPr>
                      <w:r>
                        <w:rPr>
                          <w:rFonts w:ascii="Courier New" w:hAnsi="Courier New"/>
                          <w:b w:val="false"/>
                          <w:bCs w:val="false"/>
                          <w:color w:val="00000A"/>
                          <w:sz w:val="20"/>
                        </w:rPr>
                      </w:r>
                    </w:p>
                    <w:p>
                      <w:pPr>
                        <w:pStyle w:val="TextBody"/>
                        <w:jc w:val="both"/>
                        <w:pPrChange w:id="0" w:author="Suk, Ladislav, Vodafone CZ" w:date="2016-10-31T11:59:00Z"/>
                        <w:rPr>
                          <w:rFonts w:ascii="Courier New" w:hAnsi="Courier New"/>
                          <w:b w:val="false"/>
                          <w:b w:val="false"/>
                          <w:bCs w:val="false"/>
                          <w:color w:val="00000A"/>
                          <w:sz w:val="20"/>
                        </w:rPr>
                      </w:pPr>
                      <w:r>
                        <w:rPr>
                          <w:rFonts w:ascii="Courier New" w:hAnsi="Courier New"/>
                          <w:b w:val="false"/>
                          <w:bCs w:val="false"/>
                          <w:color w:val="00000A"/>
                          <w:sz w:val="20"/>
                        </w:rPr>
                        <w:t xml:space="preserve">V rámci projektu chceme realizovat jeden z možných scénářů využití této otevřené platformy – </w:t>
                      </w:r>
                      <w:r>
                        <w:rPr>
                          <w:rFonts w:ascii="Courier New" w:hAnsi="Courier New"/>
                          <w:bCs w:val="false"/>
                          <w:color w:val="00000A"/>
                          <w:sz w:val="20"/>
                        </w:rPr>
                        <w:t>snížit znečištění vzduchu ve vybraném objektu statutárního města Ostrava a to primárně v mateřské škole.</w:t>
                      </w:r>
                    </w:p>
                    <w:p>
                      <w:pPr>
                        <w:pStyle w:val="TextBody"/>
                        <w:jc w:val="both"/>
                        <w:pPrChange w:id="0" w:author="Suk, Ladislav, Vodafone CZ" w:date="2016-10-31T12:12:00Z"/>
                        <w:rPr/>
                      </w:pPr>
                      <w:r>
                        <w:rPr>
                          <w:rFonts w:ascii="Courier New" w:hAnsi="Courier New"/>
                          <w:b w:val="false"/>
                          <w:bCs w:val="false"/>
                          <w:color w:val="00000A"/>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1" w:name="_GoBack"/>
                      <w:bookmarkEnd w:id="1"/>
                      <w:r>
                        <w:rPr>
                          <w:rFonts w:ascii="Courier New" w:hAnsi="Courier New"/>
                          <w:b w:val="false"/>
                          <w:bCs w:val="false"/>
                          <w:color w:val="00000A"/>
                          <w:sz w:val="20"/>
                        </w:rPr>
                        <w:t xml:space="preserve">. </w:t>
                      </w:r>
                    </w:p>
                  </w:txbxContent>
                </v:textbox>
              </v:rect>
            </w:pict>
          </mc:Fallback>
        </mc:AlternateContent>
      </w:r>
    </w:p>
    <w:p>
      <w:pPr>
        <w:pStyle w:val="Heading3"/>
        <w:numPr>
          <w:ilvl w:val="2"/>
          <w:numId w:val="2"/>
        </w:numPr>
        <w:spacing w:lineRule="auto" w:line="276"/>
        <w:rPr>
          <w:rFonts w:ascii="Calibri" w:hAnsi="Calibri" w:cs="Calibri"/>
          <w:sz w:val="22"/>
          <w:szCs w:val="22"/>
        </w:rPr>
      </w:pPr>
      <w:r>
        <w:rPr>
          <w:rFonts w:cs="Calibri" w:ascii="Calibri" w:hAnsi="Calibri"/>
          <w:sz w:val="22"/>
          <w:szCs w:val="22"/>
        </w:rPr>
      </w:r>
    </w:p>
    <w:p>
      <w:pPr>
        <w:pStyle w:val="Heading3"/>
        <w:numPr>
          <w:ilvl w:val="2"/>
          <w:numId w:val="2"/>
        </w:numPr>
        <w:spacing w:lineRule="auto" w:line="276"/>
        <w:rPr>
          <w:rFonts w:ascii="Calibri" w:hAnsi="Calibri" w:cs="Calibri"/>
          <w:sz w:val="22"/>
          <w:szCs w:val="22"/>
          <w:highlight w:val="yellow"/>
        </w:rPr>
      </w:pPr>
      <w:del w:id="0" w:author="Suk, Ladislav, Vodafone CZ" w:date="2016-10-31T12:15:00Z">
        <w:r>
          <w:rPr/>
        </w:r>
      </w:del>
    </w:p>
    <w:p>
      <w:pPr>
        <w:pStyle w:val="Heading3"/>
        <w:numPr>
          <w:ilvl w:val="2"/>
          <w:numId w:val="2"/>
        </w:numPr>
        <w:spacing w:lineRule="auto" w:line="276"/>
        <w:rPr>
          <w:rFonts w:ascii="Calibri" w:hAnsi="Calibri" w:cs="Calibri"/>
          <w:sz w:val="22"/>
          <w:szCs w:val="22"/>
        </w:rPr>
      </w:pPr>
      <w:del w:id="1" w:author="Suk, Ladislav, Vodafone CZ" w:date="2016-10-31T12:15:00Z">
        <w:r>
          <w:rPr>
            <w:rFonts w:cs="Calibri" w:ascii="Calibri" w:hAnsi="Calibri"/>
            <w:sz w:val="22"/>
            <w:szCs w:val="22"/>
          </w:rPr>
        </w:r>
      </w:del>
    </w:p>
    <w:p>
      <w:pPr>
        <w:pStyle w:val="Heading3"/>
        <w:numPr>
          <w:ilvl w:val="2"/>
          <w:numId w:val="2"/>
        </w:numPr>
        <w:spacing w:lineRule="auto" w:line="276"/>
        <w:rPr>
          <w:rFonts w:ascii="Calibri" w:hAnsi="Calibri" w:cs="Calibri"/>
          <w:sz w:val="22"/>
          <w:szCs w:val="22"/>
        </w:rPr>
      </w:pPr>
      <w:del w:id="2" w:author="Suk, Ladislav, Vodafone CZ" w:date="2016-10-31T12:15:00Z">
        <w:r>
          <w:rPr>
            <w:rFonts w:cs="Calibri" w:ascii="Calibri" w:hAnsi="Calibri"/>
            <w:sz w:val="22"/>
            <w:szCs w:val="22"/>
          </w:rPr>
        </w:r>
      </w:del>
    </w:p>
    <w:p>
      <w:pPr>
        <w:pStyle w:val="Heading3"/>
        <w:numPr>
          <w:ilvl w:val="2"/>
          <w:numId w:val="2"/>
        </w:numPr>
        <w:spacing w:lineRule="auto" w:line="276"/>
        <w:rPr>
          <w:rFonts w:ascii="Calibri" w:hAnsi="Calibri" w:cs="Calibri"/>
          <w:sz w:val="22"/>
          <w:szCs w:val="22"/>
        </w:rPr>
      </w:pPr>
      <w:del w:id="3" w:author="Suk, Ladislav, Vodafone CZ" w:date="2016-10-31T12:15:00Z">
        <w:r>
          <w:rPr>
            <w:rFonts w:cs="Calibri" w:ascii="Calibri" w:hAnsi="Calibri"/>
            <w:sz w:val="22"/>
            <w:szCs w:val="22"/>
          </w:rPr>
        </w:r>
      </w:del>
    </w:p>
    <w:p>
      <w:pPr>
        <w:pStyle w:val="Heading3"/>
        <w:numPr>
          <w:ilvl w:val="2"/>
          <w:numId w:val="2"/>
        </w:numPr>
        <w:spacing w:lineRule="auto" w:line="276"/>
        <w:rPr/>
      </w:pPr>
      <w:r>
        <w:rPr>
          <w:rFonts w:cs="Calibri" w:ascii="Calibri" w:hAnsi="Calibri"/>
          <w:sz w:val="22"/>
          <w:szCs w:val="22"/>
          <w:highlight w:val="yellow"/>
        </w:rPr>
        <w:t>Potřebnost projektu</w:t>
      </w:r>
    </w:p>
    <w:p>
      <w:pPr>
        <w:pStyle w:val="Heading4"/>
        <w:numPr>
          <w:ilvl w:val="3"/>
          <w:numId w:val="2"/>
        </w:numPr>
        <w:spacing w:lineRule="auto" w:line="276" w:before="0" w:after="60"/>
        <w:rPr>
          <w:b w:val="false"/>
          <w:b w:val="false"/>
          <w:i/>
          <w:i/>
          <w:sz w:val="22"/>
          <w:szCs w:val="22"/>
          <w:highlight w:val="yellow"/>
        </w:rPr>
      </w:pPr>
      <w:r>
        <w:rPr>
          <w:b w:val="false"/>
          <w:i/>
          <w:sz w:val="22"/>
          <w:szCs w:val="22"/>
          <w:highlight w:val="yellow"/>
        </w:rPr>
        <w:t>Popište společenský problém, jeho závažnost a společenský prospěch, který chcete přinést. Doložte ověřitelnými ukazateli závažnost problému. Dle potřeby přidejte řádky.</w:t>
      </w:r>
    </w:p>
    <w:tbl>
      <w:tblPr>
        <w:tblW w:w="9222"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00" w:noVBand="0" w:noHBand="0" w:lastColumn="0" w:firstColumn="0" w:lastRow="0" w:firstRow="0"/>
      </w:tblPr>
      <w:tblGrid>
        <w:gridCol w:w="2302"/>
        <w:gridCol w:w="2303"/>
        <w:gridCol w:w="2303"/>
        <w:gridCol w:w="2313"/>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highlight w:val="yellow"/>
              </w:rPr>
            </w:pPr>
            <w:r>
              <w:rPr>
                <w:rFonts w:cs="Calibri" w:ascii="Calibri" w:hAnsi="Calibri"/>
                <w:sz w:val="22"/>
                <w:szCs w:val="22"/>
                <w:highlight w:val="yellow"/>
              </w:rPr>
              <w:t>Ostravský region je známý vysokou mírou znečistění ovzduší, která několikanásobně překračuje republikový průměr. Díky našemu například řešení například ve spolupráci se státní správou by bylo možné omezit zdravotní dopady na široké spektrum obyvatel počínaje dětmi v mateřských školkách.</w:t>
            </w:r>
          </w:p>
          <w:p>
            <w:pPr>
              <w:pStyle w:val="Normal"/>
              <w:spacing w:lineRule="auto" w:line="276"/>
              <w:rPr>
                <w:rFonts w:ascii="Calibri" w:hAnsi="Calibri" w:cs="Calibri"/>
                <w:sz w:val="22"/>
                <w:szCs w:val="22"/>
                <w:highlight w:val="yellow"/>
              </w:rPr>
            </w:pPr>
            <w:r>
              <w:rPr>
                <w:rFonts w:cs="Calibri" w:ascii="Calibri" w:hAnsi="Calibri"/>
                <w:sz w:val="22"/>
                <w:szCs w:val="22"/>
                <w:highlight w:val="yellow"/>
              </w:rPr>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rPr>
                <w:rFonts w:ascii="Calibri" w:hAnsi="Calibri" w:cs="Calibri"/>
                <w:sz w:val="22"/>
                <w:szCs w:val="22"/>
                <w:highlight w:val="yellow"/>
              </w:rPr>
            </w:pPr>
            <w:r>
              <w:rPr>
                <w:rFonts w:cs="Calibri" w:ascii="Calibri" w:hAnsi="Calibri"/>
                <w:sz w:val="22"/>
                <w:szCs w:val="22"/>
                <w:highlight w:val="yellow"/>
              </w:rPr>
              <w:t>Příčina</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rPr>
                <w:rFonts w:ascii="Calibri" w:hAnsi="Calibri" w:cs="Calibri"/>
                <w:sz w:val="22"/>
                <w:szCs w:val="22"/>
                <w:highlight w:val="yellow"/>
              </w:rPr>
            </w:pPr>
            <w:r>
              <w:rPr>
                <w:rFonts w:cs="Calibri" w:ascii="Calibri" w:hAnsi="Calibri"/>
                <w:sz w:val="22"/>
                <w:szCs w:val="22"/>
                <w:highlight w:val="yellow"/>
              </w:rPr>
              <w:t>Ukazatel</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rPr>
                <w:rFonts w:ascii="Calibri" w:hAnsi="Calibri" w:cs="Calibri"/>
                <w:sz w:val="22"/>
                <w:szCs w:val="22"/>
                <w:highlight w:val="yellow"/>
              </w:rPr>
            </w:pPr>
            <w:r>
              <w:rPr>
                <w:rFonts w:cs="Calibri" w:ascii="Calibri" w:hAnsi="Calibri"/>
                <w:sz w:val="22"/>
                <w:szCs w:val="22"/>
                <w:highlight w:val="yellow"/>
              </w:rPr>
              <w:t xml:space="preserve">Důsledek </w:t>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rPr>
                <w:rFonts w:ascii="Calibri" w:hAnsi="Calibri" w:cs="Calibri"/>
                <w:sz w:val="22"/>
                <w:szCs w:val="22"/>
                <w:highlight w:val="yellow"/>
              </w:rPr>
            </w:pPr>
            <w:r>
              <w:rPr>
                <w:rFonts w:cs="Calibri" w:ascii="Calibri" w:hAnsi="Calibri"/>
                <w:sz w:val="22"/>
                <w:szCs w:val="22"/>
                <w:highlight w:val="yellow"/>
              </w:rPr>
              <w:t>Ukazatel</w:t>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highlight w:val="yellow"/>
              </w:rPr>
            </w:pPr>
            <w:commentRangeStart w:id="0"/>
            <w:r>
              <w:rPr>
                <w:rFonts w:cs="Calibri" w:ascii="Calibri" w:hAnsi="Calibri"/>
                <w:sz w:val="22"/>
                <w:szCs w:val="22"/>
                <w:highlight w:val="yellow"/>
              </w:rPr>
              <w:t>Polétavý prach</w:t>
            </w:r>
          </w:p>
          <w:p>
            <w:pPr>
              <w:pStyle w:val="Normal"/>
              <w:snapToGrid w:val="false"/>
              <w:spacing w:lineRule="auto" w:line="276"/>
              <w:rPr>
                <w:rFonts w:ascii="Calibri" w:hAnsi="Calibri" w:cs="Calibri"/>
                <w:sz w:val="22"/>
                <w:szCs w:val="22"/>
              </w:rPr>
            </w:pPr>
            <w:r>
              <w:rPr>
                <w:rFonts w:cs="Calibri" w:ascii="Calibri" w:hAnsi="Calibri"/>
                <w:sz w:val="22"/>
                <w:szCs w:val="22"/>
                <w:highlight w:val="yellow"/>
              </w:rPr>
              <w:t xml:space="preserve">(PM10, PM2.5), NO2, O3, </w:t>
            </w:r>
            <w:r>
              <w:rPr>
                <w:rStyle w:val="Emphasis"/>
                <w:rFonts w:cs="Calibri" w:ascii="Calibri" w:hAnsi="Calibri"/>
                <w:sz w:val="22"/>
                <w:szCs w:val="22"/>
                <w:highlight w:val="yellow"/>
              </w:rPr>
              <w:t>benzo[a]pyren</w:t>
            </w:r>
            <w:commentRangeEnd w:id="0"/>
            <w:r>
              <w:commentReference w:id="0"/>
            </w:r>
            <w:r>
              <w:rPr>
                <w:rStyle w:val="Emphasis"/>
                <w:rFonts w:cs="Calibri" w:ascii="Calibri" w:hAnsi="Calibri"/>
                <w:sz w:val="22"/>
                <w:szCs w:val="22"/>
                <w:highlight w:val="yellow"/>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rPr>
                <w:highlight w:val="yellow"/>
              </w:rPr>
            </w:pPr>
            <w:commentRangeStart w:id="1"/>
            <w:r>
              <w:rPr>
                <w:rFonts w:cs="Calibri"/>
                <w:highlight w:val="yellow"/>
              </w:rPr>
              <w:t xml:space="preserve">Index </w:t>
            </w:r>
            <w:r>
              <w:rPr>
                <w:highlight w:val="yellow"/>
              </w:rPr>
              <w:t>CAQI</w:t>
            </w:r>
            <w:r>
              <w:rPr>
                <w:highlight w:val="yellow"/>
              </w:rPr>
            </w:r>
            <w:commentRangeEnd w:id="1"/>
            <w:r>
              <w:commentReference w:id="1"/>
            </w:r>
            <w:r>
              <w:rPr>
                <w:highlight w:val="yellow"/>
              </w:rPr>
              <w:t>;</w:t>
            </w:r>
          </w:p>
          <w:p>
            <w:pPr>
              <w:pStyle w:val="TextBody"/>
              <w:rPr/>
            </w:pPr>
            <w:r>
              <w:rPr>
                <w:rStyle w:val="StrongEmphasis"/>
                <w:rFonts w:cs="Calibri" w:ascii="Calibri" w:hAnsi="Calibri"/>
                <w:sz w:val="22"/>
                <w:szCs w:val="22"/>
                <w:highlight w:val="yellow"/>
              </w:rPr>
              <w:t>- Hodinový index</w:t>
            </w:r>
            <w:r>
              <w:rPr>
                <w:rFonts w:cs="Calibri" w:ascii="Calibri" w:hAnsi="Calibri"/>
                <w:b w:val="false"/>
                <w:bCs w:val="false"/>
                <w:sz w:val="22"/>
                <w:szCs w:val="22"/>
                <w:highlight w:val="yellow"/>
              </w:rPr>
              <w:br/>
              <w:t xml:space="preserve">popisuje kvalitu ovzduší v aktuální den, je založený na hodinových datech a je aktualizován každou hodinu </w:t>
            </w:r>
          </w:p>
          <w:p>
            <w:pPr>
              <w:pStyle w:val="TextBody"/>
              <w:rPr/>
            </w:pPr>
            <w:r>
              <w:rPr>
                <w:rStyle w:val="StrongEmphasis"/>
                <w:rFonts w:cs="Calibri" w:ascii="Calibri" w:hAnsi="Calibri"/>
                <w:sz w:val="22"/>
                <w:szCs w:val="22"/>
                <w:highlight w:val="yellow"/>
              </w:rPr>
              <w:t xml:space="preserve">- </w:t>
            </w:r>
            <w:r>
              <w:rPr>
                <w:rStyle w:val="StrongEmphasis"/>
                <w:rFonts w:ascii="Calibri" w:hAnsi="Calibri"/>
                <w:sz w:val="22"/>
                <w:szCs w:val="22"/>
                <w:highlight w:val="yellow"/>
              </w:rPr>
              <w:t>Denní index</w:t>
            </w:r>
            <w:r>
              <w:rPr>
                <w:rFonts w:ascii="Calibri" w:hAnsi="Calibri"/>
                <w:b w:val="false"/>
                <w:bCs w:val="false"/>
                <w:sz w:val="22"/>
                <w:szCs w:val="22"/>
                <w:highlight w:val="yellow"/>
              </w:rPr>
              <w:br/>
              <w:t>vyjadřuje celkový stav znečištění ovzduší za včerejší den, je založený na denních hodnotách a je aktualizovaný jednou denně</w:t>
            </w:r>
          </w:p>
          <w:p>
            <w:pPr>
              <w:pStyle w:val="TextBody"/>
              <w:rPr/>
            </w:pPr>
            <w:r>
              <w:rPr>
                <w:rStyle w:val="StrongEmphasis"/>
                <w:rFonts w:ascii="Calibri" w:hAnsi="Calibri"/>
                <w:sz w:val="22"/>
                <w:szCs w:val="22"/>
                <w:highlight w:val="yellow"/>
              </w:rPr>
              <w:t>- Roční index</w:t>
            </w:r>
            <w:r>
              <w:rPr>
                <w:rFonts w:ascii="Calibri" w:hAnsi="Calibri"/>
                <w:b w:val="false"/>
                <w:bCs w:val="false"/>
                <w:sz w:val="22"/>
                <w:szCs w:val="22"/>
                <w:highlight w:val="yellow"/>
              </w:rPr>
              <w:br/>
              <w:t xml:space="preserve">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 </w:t>
            </w:r>
          </w:p>
          <w:p>
            <w:pPr>
              <w:pStyle w:val="TextBody"/>
              <w:rPr>
                <w:highlight w:val="yellow"/>
              </w:rPr>
            </w:pPr>
            <w:r>
              <w:rPr/>
              <w:commentReference w:id="2"/>
            </w:r>
            <w:r>
              <w:rPr>
                <w:highlight w:val="yellow"/>
              </w:rPr>
              <w:t>Denní hodnoty dat měřených veličin z CHMU</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highlight w:val="yellow"/>
              </w:rPr>
            </w:pPr>
            <w:commentRangeStart w:id="3"/>
            <w:r>
              <w:rPr>
                <w:highlight w:val="yellow"/>
              </w:rPr>
              <w:t>zvýšený</w:t>
            </w:r>
            <w:r>
              <w:rPr>
                <w:highlight w:val="yellow"/>
              </w:rPr>
            </w:r>
            <w:commentRangeEnd w:id="3"/>
            <w:r>
              <w:commentReference w:id="3"/>
            </w:r>
            <w:r>
              <w:rPr>
                <w:highlight w:val="yellow"/>
              </w:rPr>
              <w:t xml:space="preserve"> výskyt alergií, imunodeficiencí a onemocnění dýchacích cest u dětí; nepříznivý vliv prostředí na těhotné ženy který je považován za příčinu výskytu vývojových vrozených vad u narozených dětí a velkého počtu dětí s nízkou porodní hmotností. Odborníci současně pozorovali, že průměrná délka lidského života nedosahujíc celostátního průměru.</w:t>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highlight w:val="yellow"/>
              </w:rPr>
            </w:pPr>
            <w:r>
              <w:rPr>
                <w:rFonts w:cs="Calibri" w:ascii="Calibri" w:hAnsi="Calibri"/>
                <w:sz w:val="22"/>
                <w:szCs w:val="22"/>
                <w:highlight w:val="yellow"/>
              </w:rPr>
              <w:t xml:space="preserve">- </w:t>
            </w:r>
            <w:commentRangeStart w:id="4"/>
            <w:r>
              <w:rPr>
                <w:rFonts w:cs="Calibri" w:ascii="Calibri" w:hAnsi="Calibri"/>
                <w:sz w:val="22"/>
                <w:szCs w:val="22"/>
                <w:highlight w:val="yellow"/>
              </w:rPr>
              <w:t>Sta</w:t>
            </w:r>
            <w:r>
              <w:rPr>
                <w:rFonts w:cs="Calibri" w:ascii="Calibri" w:hAnsi="Calibri"/>
                <w:sz w:val="22"/>
                <w:szCs w:val="22"/>
                <w:highlight w:val="yellow"/>
              </w:rPr>
            </w:r>
            <w:commentRangeEnd w:id="4"/>
            <w:r>
              <w:commentReference w:id="4"/>
            </w:r>
            <w:r>
              <w:rPr>
                <w:rFonts w:cs="Calibri" w:ascii="Calibri" w:hAnsi="Calibri"/>
                <w:sz w:val="22"/>
                <w:szCs w:val="22"/>
                <w:highlight w:val="yellow"/>
              </w:rPr>
              <w:t>tistiky alergií, imunodeficitních potíží a onemocnění dýchacích cest u dětí.</w:t>
            </w:r>
          </w:p>
          <w:p>
            <w:pPr>
              <w:pStyle w:val="Normal"/>
              <w:snapToGrid w:val="false"/>
              <w:spacing w:lineRule="auto" w:line="276"/>
              <w:rPr>
                <w:rFonts w:ascii="Calibri" w:hAnsi="Calibri" w:cs="Calibri"/>
                <w:sz w:val="22"/>
                <w:szCs w:val="22"/>
                <w:highlight w:val="yellow"/>
              </w:rPr>
            </w:pPr>
            <w:r>
              <w:rPr>
                <w:rFonts w:cs="Calibri" w:ascii="Calibri" w:hAnsi="Calibri"/>
                <w:sz w:val="22"/>
                <w:szCs w:val="22"/>
                <w:highlight w:val="yellow"/>
              </w:rPr>
              <w:t>- celostátní ukazatele průměrné délky života</w:t>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Style w:val="Emphasis"/>
                <w:rFonts w:cs="Calibri" w:ascii="Calibri" w:hAnsi="Calibri"/>
                <w:sz w:val="22"/>
                <w:szCs w:val="22"/>
                <w:highlight w:val="yellow"/>
              </w:rPr>
              <w:t xml:space="preserve"> </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highlight w:val="yellow"/>
              </w:rPr>
            </w:pPr>
            <w:r>
              <w:rPr>
                <w:rFonts w:cs="Calibri" w:ascii="Calibri" w:hAnsi="Calibri"/>
                <w:sz w:val="22"/>
                <w:szCs w:val="22"/>
                <w:highlight w:val="yellow"/>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highlight w:val="yellow"/>
              </w:rPr>
            </w:pPr>
            <w:r>
              <w:rPr>
                <w:rFonts w:cs="Calibri" w:ascii="Calibri" w:hAnsi="Calibri"/>
                <w:sz w:val="22"/>
                <w:szCs w:val="22"/>
                <w:highlight w:val="yellow"/>
              </w:rPr>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highlight w:val="yellow"/>
              </w:rPr>
            </w:pPr>
            <w:r>
              <w:rPr>
                <w:rFonts w:cs="Calibri" w:ascii="Calibri" w:hAnsi="Calibri"/>
                <w:sz w:val="22"/>
                <w:szCs w:val="22"/>
                <w:highlight w:val="yellow"/>
              </w:rPr>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highlight w:val="yellow"/>
              </w:rPr>
            </w:pPr>
            <w:r>
              <w:rPr>
                <w:rFonts w:cs="Calibri" w:ascii="Calibri" w:hAnsi="Calibri"/>
                <w:sz w:val="22"/>
                <w:szCs w:val="22"/>
                <w:highlight w:val="yellow"/>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highlight w:val="yellow"/>
              </w:rPr>
            </w:pPr>
            <w:r>
              <w:rPr>
                <w:rFonts w:cs="Calibri" w:ascii="Calibri" w:hAnsi="Calibri"/>
                <w:sz w:val="22"/>
                <w:szCs w:val="22"/>
                <w:highlight w:val="yellow"/>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highlight w:val="yellow"/>
              </w:rPr>
            </w:pPr>
            <w:r>
              <w:rPr>
                <w:rFonts w:cs="Calibri" w:ascii="Calibri" w:hAnsi="Calibri"/>
                <w:sz w:val="22"/>
                <w:szCs w:val="22"/>
                <w:highlight w:val="yellow"/>
              </w:rPr>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highlight w:val="yellow"/>
              </w:rPr>
            </w:pPr>
            <w:r>
              <w:rPr>
                <w:rFonts w:cs="Calibri" w:ascii="Calibri" w:hAnsi="Calibri"/>
                <w:sz w:val="22"/>
                <w:szCs w:val="22"/>
                <w:highlight w:val="yellow"/>
              </w:rPr>
            </w:r>
          </w:p>
        </w:tc>
      </w:tr>
    </w:tbl>
    <w:p>
      <w:pPr>
        <w:pStyle w:val="Normal"/>
        <w:spacing w:lineRule="auto" w:line="276"/>
        <w:rPr>
          <w:rFonts w:ascii="Calibri" w:hAnsi="Calibri" w:cs="Calibri"/>
          <w:b/>
          <w:b/>
          <w:sz w:val="22"/>
          <w:szCs w:val="22"/>
          <w:highlight w:val="yellow"/>
        </w:rPr>
      </w:pPr>
      <w:r>
        <w:rPr>
          <w:rFonts w:cs="Calibri" w:ascii="Calibri" w:hAnsi="Calibri"/>
          <w:b/>
          <w:sz w:val="22"/>
          <w:szCs w:val="22"/>
          <w:highlight w:val="yellow"/>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t>Cíl projektu</w:t>
      </w:r>
    </w:p>
    <w:p>
      <w:pPr>
        <w:pStyle w:val="Normal"/>
        <w:spacing w:lineRule="auto" w:line="276"/>
        <w:rPr>
          <w:rFonts w:ascii="Calibri" w:hAnsi="Calibri" w:cs="Calibri"/>
          <w:i/>
          <w:i/>
          <w:sz w:val="22"/>
          <w:szCs w:val="22"/>
        </w:rPr>
      </w:pPr>
      <w:r>
        <w:rPr>
          <w:rFonts w:cs="Calibri" w:ascii="Calibri" w:hAnsi="Calibri"/>
          <w:i/>
          <w:sz w:val="22"/>
          <w:szCs w:val="22"/>
        </w:rPr>
        <w:t>Popište, jaké jsou SMART cíle vašeho projektu. Cíle prosím konkretizujte, kvantifikujte a zasaďte do časového rámce projektu.</w:t>
      </w:r>
    </w:p>
    <w:p>
      <w:pPr>
        <w:pStyle w:val="Normal"/>
        <w:spacing w:lineRule="auto" w:line="276"/>
        <w:rPr>
          <w:rFonts w:ascii="Calibri" w:hAnsi="Calibri" w:cs="Calibri"/>
          <w:sz w:val="22"/>
          <w:szCs w:val="22"/>
          <w:lang w:eastAsia="en-GB"/>
        </w:rPr>
      </w:pPr>
      <w:del w:id="4" w:author="Suk, Ladislav, Vodafone CZ" w:date="2016-10-31T12:15:00Z">
        <w:r>
          <w:rPr>
            <w:rFonts w:cs="Calibri" w:ascii="Calibri" w:hAnsi="Calibri"/>
            <w:sz w:val="22"/>
            <w:szCs w:val="22"/>
            <w:lang w:eastAsia="en-GB"/>
          </w:rPr>
        </w:r>
      </w:del>
    </w:p>
    <w:p>
      <w:pPr>
        <w:pStyle w:val="Normal"/>
        <w:spacing w:lineRule="auto" w:line="276"/>
        <w:rPr>
          <w:rFonts w:ascii="Calibri" w:hAnsi="Calibri" w:cs="Calibri"/>
          <w:b/>
          <w:b/>
          <w:sz w:val="22"/>
          <w:szCs w:val="22"/>
        </w:rPr>
      </w:pPr>
      <w:del w:id="5" w:author="Suk, Ladislav, Vodafone CZ" w:date="2016-10-31T12:15:00Z">
        <w:r>
          <w:rPr>
            <w:rFonts w:cs="Calibri" w:ascii="Calibri" w:hAnsi="Calibri"/>
            <w:b/>
            <w:sz w:val="22"/>
            <w:szCs w:val="22"/>
          </w:rPr>
        </w:r>
      </w:del>
    </w:p>
    <w:p>
      <w:pPr>
        <w:pStyle w:val="Normal"/>
        <w:spacing w:lineRule="auto" w:line="276"/>
        <w:rPr>
          <w:rFonts w:ascii="Calibri" w:hAnsi="Calibri" w:cs="Calibri"/>
          <w:b/>
          <w:b/>
          <w:sz w:val="22"/>
          <w:szCs w:val="22"/>
        </w:rPr>
      </w:pPr>
      <w:del w:id="6" w:author="Suk, Ladislav, Vodafone CZ" w:date="2016-10-31T12:15:00Z">
        <w:r>
          <w:rPr>
            <w:rFonts w:cs="Calibri" w:ascii="Calibri" w:hAnsi="Calibri"/>
            <w:b/>
            <w:sz w:val="22"/>
            <w:szCs w:val="22"/>
          </w:rPr>
        </w:r>
      </w:del>
    </w:p>
    <w:p>
      <w:pPr>
        <w:pStyle w:val="Normal"/>
        <w:spacing w:lineRule="auto" w:line="276"/>
        <w:rPr>
          <w:rFonts w:ascii="Calibri" w:hAnsi="Calibri" w:cs="Calibri"/>
          <w:b/>
          <w:b/>
          <w:sz w:val="22"/>
          <w:szCs w:val="22"/>
        </w:rPr>
      </w:pPr>
      <w:del w:id="7" w:author="Suk, Ladislav, Vodafone CZ" w:date="2016-10-31T12:15:00Z">
        <w:r>
          <w:rPr>
            <w:rFonts w:cs="Calibri" w:ascii="Calibri" w:hAnsi="Calibri"/>
            <w:b/>
            <w:sz w:val="22"/>
            <w:szCs w:val="22"/>
          </w:rPr>
        </w:r>
      </w:del>
    </w:p>
    <w:p>
      <w:pPr>
        <w:pStyle w:val="Normal"/>
        <w:spacing w:lineRule="auto" w:line="276"/>
        <w:rPr>
          <w:rFonts w:ascii="Calibri" w:hAnsi="Calibri" w:cs="Calibri"/>
          <w:b/>
          <w:b/>
          <w:sz w:val="22"/>
          <w:szCs w:val="22"/>
        </w:rPr>
      </w:pPr>
      <w:del w:id="8" w:author="Suk, Ladislav, Vodafone CZ" w:date="2016-10-31T12:15:00Z">
        <w:r>
          <w:rPr>
            <w:rFonts w:cs="Calibri" w:ascii="Calibri" w:hAnsi="Calibri"/>
            <w:b/>
            <w:sz w:val="22"/>
            <w:szCs w:val="22"/>
          </w:rPr>
        </w:r>
      </w:del>
    </w:p>
    <w:p>
      <w:pPr>
        <w:pStyle w:val="Normal"/>
        <w:spacing w:lineRule="auto" w:line="276"/>
        <w:rPr>
          <w:rFonts w:ascii="Calibri" w:hAnsi="Calibri" w:cs="Calibri"/>
          <w:b/>
          <w:b/>
          <w:sz w:val="22"/>
          <w:szCs w:val="22"/>
        </w:rPr>
      </w:pPr>
      <w:del w:id="9" w:author="Suk, Ladislav, Vodafone CZ" w:date="2016-10-31T12:15:00Z">
        <w:r>
          <w:rPr>
            <w:rFonts w:cs="Calibri" w:ascii="Calibri" w:hAnsi="Calibri"/>
            <w:b/>
            <w:sz w:val="22"/>
            <w:szCs w:val="22"/>
          </w:rPr>
        </w:r>
      </w:del>
    </w:p>
    <w:p>
      <w:pPr>
        <w:pStyle w:val="Normal"/>
        <w:spacing w:lineRule="auto" w:line="276"/>
        <w:rPr>
          <w:rFonts w:ascii="Calibri" w:hAnsi="Calibri" w:cs="Calibri"/>
          <w:b/>
          <w:b/>
          <w:sz w:val="22"/>
          <w:szCs w:val="22"/>
        </w:rPr>
      </w:pPr>
      <w:del w:id="10" w:author="Suk, Ladislav, Vodafone CZ" w:date="2016-10-31T12:15:00Z">
        <w:r>
          <w:rPr>
            <w:rFonts w:cs="Calibri" w:ascii="Calibri" w:hAnsi="Calibri"/>
            <w:b/>
            <w:sz w:val="22"/>
            <w:szCs w:val="22"/>
          </w:rPr>
        </w:r>
      </w:del>
    </w:p>
    <w:p>
      <w:pPr>
        <w:pStyle w:val="Normal"/>
        <w:spacing w:lineRule="auto" w:line="276"/>
        <w:rPr>
          <w:rFonts w:ascii="Calibri" w:hAnsi="Calibri" w:cs="Calibri"/>
          <w:i/>
          <w:i/>
          <w:sz w:val="22"/>
          <w:szCs w:val="22"/>
        </w:rPr>
      </w:pPr>
      <w:bookmarkStart w:id="2" w:name="__DdeLink__2202_364885546"/>
      <w:bookmarkStart w:id="3" w:name="__DdeLink__2202_364885546"/>
      <w:bookmarkEnd w:id="3"/>
      <w:r>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pPr>
      <w:r>
        <w:rPr>
          <w:rFonts w:cs="Calibri" w:ascii="Calibri" w:hAnsi="Calibri"/>
          <w:b/>
          <w:sz w:val="22"/>
          <w:szCs w:val="22"/>
        </w:rPr>
        <w:t>Logika projektu</w:t>
      </w:r>
    </w:p>
    <w:p>
      <w:pPr>
        <w:pStyle w:val="Normal"/>
        <w:spacing w:lineRule="auto" w:line="276"/>
        <w:rPr>
          <w:rFonts w:ascii="Calibri" w:hAnsi="Calibri" w:cs="Calibri"/>
          <w:i/>
          <w:i/>
          <w:sz w:val="22"/>
          <w:szCs w:val="22"/>
        </w:rPr>
      </w:pPr>
      <w:r>
        <w:rPr>
          <w:rFonts w:cs="Calibri" w:ascii="Calibri" w:hAnsi="Calibri"/>
          <w:i/>
          <w:sz w:val="22"/>
          <w:szCs w:val="22"/>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tbl>
      <w:tblPr>
        <w:tblW w:w="9190"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ourier New" w:hAnsi="Courier New"/>
                <w:sz w:val="20"/>
              </w:rPr>
            </w:pPr>
            <w:r>
              <w:rPr>
                <w:rFonts w:ascii="Courier New" w:hAnsi="Courier New"/>
                <w:sz w:val="20"/>
              </w:rPr>
              <w:t>Lidská práce a know-how členů Labka, z.s.</w:t>
            </w:r>
          </w:p>
          <w:p>
            <w:pPr>
              <w:pStyle w:val="Normal"/>
              <w:rPr>
                <w:rFonts w:ascii="Courier New" w:hAnsi="Courier New"/>
                <w:sz w:val="20"/>
              </w:rPr>
            </w:pPr>
            <w:r>
              <w:rPr>
                <w:rFonts w:ascii="Courier New" w:hAnsi="Courier New"/>
                <w:sz w:val="20"/>
              </w:rPr>
            </w:r>
          </w:p>
          <w:p>
            <w:pPr>
              <w:pStyle w:val="Normal"/>
              <w:rPr>
                <w:rFonts w:ascii="Courier New" w:hAnsi="Courier New"/>
                <w:sz w:val="20"/>
              </w:rPr>
            </w:pPr>
            <w:bookmarkStart w:id="4" w:name="__DdeLink__2203_364885546"/>
            <w:r>
              <w:rPr>
                <w:rFonts w:ascii="Courier New" w:hAnsi="Courier New"/>
                <w:sz w:val="20"/>
              </w:rPr>
              <w:t>Podpora Nadace Vodafone v rámci grantového programu Technologie pro společnost.</w:t>
            </w:r>
          </w:p>
          <w:p>
            <w:pPr>
              <w:pStyle w:val="Normal"/>
              <w:rPr>
                <w:rFonts w:ascii="Courier New" w:hAnsi="Courier New"/>
                <w:sz w:val="20"/>
              </w:rPr>
            </w:pPr>
            <w:r>
              <w:rPr>
                <w:rFonts w:ascii="Courier New" w:hAnsi="Courier New"/>
                <w:sz w:val="20"/>
              </w:rPr>
            </w:r>
          </w:p>
          <w:p>
            <w:pPr>
              <w:pStyle w:val="Normal"/>
              <w:rPr>
                <w:rFonts w:ascii="Courier New" w:hAnsi="Courier New"/>
                <w:sz w:val="20"/>
                <w:highlight w:val="yellow"/>
              </w:rPr>
            </w:pPr>
            <w:bookmarkStart w:id="5" w:name="__DdeLink__2203_364885546"/>
            <w:r>
              <w:rPr>
                <w:rFonts w:ascii="Courier New" w:hAnsi="Courier New"/>
                <w:sz w:val="20"/>
              </w:rPr>
              <w:t>Spolupráce se společností Vodafone Czech Republic a.s. na využití komunikačních technologií a nasazení technologie Internetu věcí (Nb IoT).</w:t>
            </w:r>
            <w:bookmarkEnd w:id="5"/>
            <w:commentRangeStart w:id="6"/>
            <w:r>
              <w:rPr>
                <w:rFonts w:ascii="Courier New" w:hAnsi="Courier New"/>
                <w:sz w:val="20"/>
                <w:highlight w:val="yellow"/>
              </w:rPr>
              <w:commentReference w:id="5"/>
            </w:r>
            <w:commentRangeEnd w:id="6"/>
            <w:r>
              <w:commentReference w:id="6"/>
            </w:r>
            <w:r>
              <w:rPr>
                <w:rFonts w:ascii="Courier New" w:hAnsi="Courier New"/>
                <w:sz w:val="20"/>
                <w:highlight w:val="yellow"/>
              </w:rPr>
            </w:r>
          </w:p>
          <w:p>
            <w:pPr>
              <w:pStyle w:val="Normal"/>
              <w:rPr>
                <w:rFonts w:ascii="Courier New" w:hAnsi="Courier New"/>
                <w:sz w:val="20"/>
              </w:rPr>
            </w:pPr>
            <w:del w:id="11" w:author="Suk, Ladislav, Vodafone CZ" w:date="2016-10-31T11:54:00Z">
              <w:r>
                <w:rPr>
                  <w:rFonts w:ascii="Courier New" w:hAnsi="Courier New"/>
                  <w:sz w:val="20"/>
                </w:rPr>
              </w:r>
            </w:del>
          </w:p>
          <w:p>
            <w:pPr>
              <w:pStyle w:val="Normal"/>
              <w:rPr/>
            </w:pPr>
            <w:ins w:id="12" w:author="Suk, Ladislav, Vodafone CZ" w:date="2016-10-31T11:54:00Z">
              <w:r>
                <w:rPr>
                  <w:rFonts w:ascii="Courier New" w:hAnsi="Courier New"/>
                  <w:sz w:val="20"/>
                </w:rPr>
                <w:t xml:space="preserve"> </w:t>
              </w:r>
            </w:ins>
          </w:p>
          <w:p>
            <w:pPr>
              <w:pStyle w:val="Normal"/>
              <w:rPr>
                <w:rFonts w:ascii="Courier New" w:hAnsi="Courier New"/>
                <w:sz w:val="20"/>
              </w:rPr>
            </w:pPr>
            <w:ins w:id="13" w:author="Suk, Ladislav, Vodafone CZ" w:date="2016-10-31T11:54:00Z">
              <w:r>
                <w:rPr>
                  <w:rFonts w:ascii="Courier New" w:hAnsi="Courier New"/>
                  <w:sz w:val="20"/>
                </w:rPr>
              </w:r>
            </w:ins>
          </w:p>
          <w:p>
            <w:pPr>
              <w:pStyle w:val="Normal"/>
              <w:rPr>
                <w:rFonts w:ascii="Courier New" w:hAnsi="Courier New"/>
                <w:sz w:val="20"/>
              </w:rPr>
            </w:pPr>
            <w:r>
              <w:rPr>
                <w:rFonts w:ascii="Courier New" w:hAnsi="Courier New"/>
                <w:sz w:val="20"/>
              </w:rPr>
              <w:t>Jedním ze vstupů projektu budou bezesporu datové výstupy třetích stran – příkladem mohou být data o kvalitě ovzduší poskytovaná CHMU</w:t>
            </w:r>
          </w:p>
          <w:p>
            <w:pPr>
              <w:pStyle w:val="Normal"/>
              <w:rPr>
                <w:rFonts w:ascii="Courier New" w:hAnsi="Courier New"/>
                <w:sz w:val="20"/>
              </w:rPr>
            </w:pPr>
            <w:r>
              <w:rPr>
                <w:rFonts w:ascii="Courier New" w:hAnsi="Courier New"/>
                <w:sz w:val="20"/>
              </w:rPr>
            </w:r>
          </w:p>
          <w:p>
            <w:pPr>
              <w:pStyle w:val="Normal"/>
              <w:rPr>
                <w:rFonts w:ascii="Courier New" w:hAnsi="Courier New"/>
                <w:sz w:val="20"/>
              </w:rPr>
            </w:pPr>
            <w:r>
              <w:rPr>
                <w:rFonts w:ascii="Courier New" w:hAnsi="Courier New"/>
                <w:sz w:val="20"/>
              </w:rPr>
              <w:t>Spolupráce se Statutárním městem Ostrava respektive projektem FajnOVA!!!, umožňující přístup ke vzduchotechnikám v objektech v jeho správě, stejně tak k místům kam by bylo užitečné umístit senzory. Statutární město Ostrava je zároveň možným primárním uživatelem vzniklých dat a jejich analýz.</w:t>
            </w:r>
          </w:p>
          <w:p>
            <w:pPr>
              <w:pStyle w:val="Normal"/>
              <w:rPr>
                <w:rFonts w:ascii="Courier New" w:hAnsi="Courier New"/>
                <w:sz w:val="20"/>
              </w:rPr>
            </w:pPr>
            <w:r>
              <w:rPr>
                <w:rFonts w:ascii="Courier New" w:hAnsi="Courier New"/>
                <w:sz w:val="20"/>
              </w:rPr>
            </w:r>
          </w:p>
          <w:p>
            <w:pPr>
              <w:pStyle w:val="Normal"/>
              <w:rPr/>
            </w:pPr>
            <w:r>
              <w:rPr>
                <w:rFonts w:ascii="Courier New" w:hAnsi="Courier New"/>
                <w:sz w:val="20"/>
              </w:rPr>
              <w:t>Spolupráce s neziskovou organizací Čisté nebe, o.p.s. (</w:t>
            </w:r>
            <w:hyperlink r:id="rId2">
              <w:r>
                <w:rPr>
                  <w:rStyle w:val="InternetLink"/>
                  <w:rFonts w:ascii="Courier New" w:hAnsi="Courier New"/>
                  <w:sz w:val="20"/>
                </w:rPr>
                <w:t>http://www.cistenebe.cz/</w:t>
              </w:r>
            </w:hyperlink>
            <w:r>
              <w:rPr>
                <w:rFonts w:ascii="Courier New" w:hAnsi="Courier New"/>
                <w:sz w:val="20"/>
              </w:rPr>
              <w:t xml:space="preserve">), které bude možné poskytnout vzniklou infrastrukturu pro použítí nejen v </w:t>
            </w:r>
            <w:commentRangeStart w:id="7"/>
            <w:r>
              <w:rPr>
                <w:rFonts w:ascii="Courier New" w:hAnsi="Courier New"/>
                <w:sz w:val="20"/>
              </w:rPr>
              <w:t>aplikaci sledující čistotu ovzduší v Ostravském kraji</w:t>
            </w:r>
            <w:r>
              <w:rPr>
                <w:rFonts w:ascii="Courier New" w:hAnsi="Courier New"/>
                <w:sz w:val="20"/>
              </w:rPr>
            </w:r>
            <w:commentRangeEnd w:id="7"/>
            <w:r>
              <w:commentReference w:id="7"/>
            </w:r>
            <w:r>
              <w:rPr>
                <w:rFonts w:ascii="Courier New" w:hAnsi="Courier New"/>
                <w:sz w:val="20"/>
              </w:rPr>
              <w:t>, ale pro rozšíření jejich aktivit v oblasti zkoumání možných změn s dopadem na zdraví občanů kraje. Organizace Čisté Nebe přináší do projektu také know-how týkající se kvality ovzduší v regionu.</w:t>
            </w:r>
          </w:p>
          <w:p>
            <w:pPr>
              <w:pStyle w:val="Normal"/>
              <w:rPr>
                <w:rFonts w:ascii="Courier New" w:hAnsi="Courier New"/>
                <w:sz w:val="20"/>
              </w:rPr>
            </w:pPr>
            <w:r>
              <w:rPr>
                <w:rFonts w:ascii="Courier New" w:hAnsi="Courier New"/>
                <w:sz w:val="20"/>
              </w:rPr>
            </w:r>
          </w:p>
          <w:p>
            <w:pPr>
              <w:pStyle w:val="Normal"/>
              <w:rPr/>
            </w:pPr>
            <w:r>
              <w:rPr>
                <w:rFonts w:ascii="Courier New" w:hAnsi="Courier New"/>
                <w:sz w:val="20"/>
              </w:rPr>
              <w:t>Aktuálně je v jednání možná spolupráce s Vysokou školou Báňskou a Slezskou Univerzitou v Opavě, a možné využití modelů, dat a dalších možností Národního Superpočítačového Centra (</w:t>
            </w:r>
            <w:hyperlink r:id="rId3">
              <w:r>
                <w:rPr>
                  <w:rStyle w:val="InternetLink"/>
                  <w:rFonts w:ascii="Courier New" w:hAnsi="Courier New"/>
                  <w:sz w:val="20"/>
                </w:rPr>
                <w:t>https://www.it4i.cz/</w:t>
              </w:r>
            </w:hyperlink>
            <w:r>
              <w:rPr>
                <w:rFonts w:ascii="Courier New" w:hAnsi="Courier New"/>
                <w:sz w:val="20"/>
              </w:rPr>
              <w:t>).</w:t>
            </w:r>
          </w:p>
          <w:p>
            <w:pPr>
              <w:pStyle w:val="Normal"/>
              <w:rPr>
                <w:rFonts w:ascii="Courier New" w:hAnsi="Courier New"/>
                <w:sz w:val="20"/>
              </w:rPr>
            </w:pPr>
            <w:r>
              <w:rPr>
                <w:rFonts w:ascii="Courier New" w:hAnsi="Courier New"/>
                <w:sz w:val="20"/>
              </w:rPr>
            </w:r>
          </w:p>
          <w:p>
            <w:pPr>
              <w:pStyle w:val="Normal"/>
              <w:rPr/>
            </w:pPr>
            <w:r>
              <w:rPr>
                <w:rFonts w:ascii="Courier New" w:hAnsi="Courier New"/>
                <w:sz w:val="20"/>
              </w:rPr>
              <w:t xml:space="preserve">Nezisková organizace Model klub Hať která má již 15 let zkušeností s provozem rádiem řízených letadel a dronů se uvolila se poskytnout know-how a zázemí pro testování letecké platformy. </w:t>
            </w:r>
            <w:hyperlink r:id="rId4">
              <w:r>
                <w:rPr>
                  <w:rStyle w:val="InternetLink"/>
                  <w:rFonts w:ascii="Courier New" w:hAnsi="Courier New"/>
                  <w:sz w:val="20"/>
                </w:rPr>
                <w:t>https://www.facebook.com/modelklubhat/</w:t>
              </w:r>
            </w:hyperlink>
          </w:p>
          <w:p>
            <w:pPr>
              <w:pStyle w:val="Normal"/>
              <w:rPr>
                <w:rFonts w:ascii="Courier New" w:hAnsi="Courier New"/>
                <w:sz w:val="20"/>
              </w:rPr>
            </w:pPr>
            <w:r>
              <w:rPr>
                <w:rFonts w:ascii="Courier New" w:hAnsi="Courier New"/>
                <w:sz w:val="20"/>
              </w:rPr>
            </w:r>
          </w:p>
          <w:p>
            <w:pPr>
              <w:pStyle w:val="Normal"/>
              <w:rPr>
                <w:rFonts w:ascii="Courier New" w:hAnsi="Courier New"/>
                <w:sz w:val="20"/>
              </w:rPr>
            </w:pPr>
            <w:r>
              <w:rPr>
                <w:rFonts w:ascii="Courier New" w:hAnsi="Courier New"/>
                <w:sz w:val="20"/>
              </w:rPr>
              <w:t>Samozřejmě bude nezbytně nutné spolupracovat s výrobci nebo prodejci vzduchotechnik používané pro prototypové řešení, aby bylo možné je řídit. V tomto případě se jedná o Atrea přední český výrobce vzduchotechnických jednotek. V případě úspěšné realizace projektu je možné zařadit řešení do standardního produktového katalogu.</w:t>
            </w:r>
          </w:p>
          <w:p>
            <w:pPr>
              <w:pStyle w:val="Normal"/>
              <w:rPr>
                <w:rFonts w:ascii="Courier New" w:hAnsi="Courier New"/>
                <w:sz w:val="20"/>
              </w:rPr>
            </w:pPr>
            <w:r>
              <w:rPr>
                <w:rFonts w:ascii="Courier New" w:hAnsi="Courier New"/>
                <w:sz w:val="20"/>
              </w:rPr>
            </w:r>
          </w:p>
          <w:p>
            <w:pPr>
              <w:pStyle w:val="Normal"/>
              <w:rPr>
                <w:rFonts w:ascii="Courier New" w:hAnsi="Courier New"/>
                <w:sz w:val="20"/>
              </w:rPr>
            </w:pPr>
            <w:r>
              <w:rPr>
                <w:rFonts w:ascii="Courier New" w:hAnsi="Courier New"/>
                <w:sz w:val="20"/>
              </w:rPr>
              <w:t>V neposlední řadě také bude potřeba, aby spolupráce s mateřskou školkou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numPr>
                <w:ilvl w:val="0"/>
                <w:numId w:val="4"/>
              </w:numPr>
              <w:snapToGrid w:val="false"/>
              <w:spacing w:lineRule="auto" w:line="276"/>
              <w:rPr>
                <w:rFonts w:ascii="Courier New" w:hAnsi="Courier New"/>
                <w:sz w:val="20"/>
              </w:rPr>
            </w:pPr>
            <w:r>
              <w:rPr>
                <w:rFonts w:cs="Calibri" w:ascii="Courier New" w:hAnsi="Courier New"/>
                <w:sz w:val="20"/>
              </w:rPr>
              <w:t>Návrh senzorů a jejich umístění ve městě i v mateřských školkách</w:t>
            </w:r>
          </w:p>
          <w:p>
            <w:pPr>
              <w:pStyle w:val="Normal"/>
              <w:numPr>
                <w:ilvl w:val="0"/>
                <w:numId w:val="4"/>
              </w:numPr>
              <w:snapToGrid w:val="false"/>
              <w:spacing w:lineRule="auto" w:line="276"/>
              <w:rPr>
                <w:rFonts w:ascii="Courier New" w:hAnsi="Courier New"/>
                <w:sz w:val="20"/>
              </w:rPr>
            </w:pPr>
            <w:r>
              <w:rPr>
                <w:rFonts w:cs="Calibri" w:ascii="Courier New" w:hAnsi="Courier New"/>
                <w:sz w:val="20"/>
              </w:rPr>
              <w:t>Návrh samotné neuronové sítě vyhodnocující data a na nich se učící predikovat vývoj</w:t>
            </w:r>
          </w:p>
          <w:p>
            <w:pPr>
              <w:pStyle w:val="Normal"/>
              <w:numPr>
                <w:ilvl w:val="0"/>
                <w:numId w:val="4"/>
              </w:numPr>
              <w:snapToGrid w:val="false"/>
              <w:spacing w:lineRule="auto" w:line="276"/>
              <w:rPr>
                <w:rFonts w:ascii="Calibri" w:hAnsi="Calibri" w:cs="Calibri"/>
                <w:sz w:val="22"/>
                <w:szCs w:val="22"/>
              </w:rPr>
            </w:pPr>
            <w:r>
              <w:rPr>
                <w:rFonts w:cs="Calibri" w:ascii="Courier New" w:hAnsi="Courier New"/>
                <w:sz w:val="20"/>
              </w:rPr>
              <w:t>Návrh infrastruktury pro zpracování a vyhodnocování dat (server, databáze, přenos dat ze senzorů, přenos dat do řízené klimatizace)</w:t>
            </w:r>
          </w:p>
          <w:p>
            <w:pPr>
              <w:pStyle w:val="Normal"/>
              <w:numPr>
                <w:ilvl w:val="0"/>
                <w:numId w:val="4"/>
              </w:numPr>
              <w:snapToGrid w:val="false"/>
              <w:spacing w:lineRule="auto" w:line="276"/>
              <w:rPr>
                <w:rFonts w:ascii="Calibri" w:hAnsi="Calibri" w:cs="Calibri"/>
                <w:sz w:val="22"/>
                <w:szCs w:val="22"/>
              </w:rPr>
            </w:pPr>
            <w:r>
              <w:rPr>
                <w:rFonts w:cs="Calibri" w:ascii="Courier New" w:hAnsi="Courier New"/>
                <w:sz w:val="20"/>
              </w:rPr>
              <w:t>Návrh zabezpečení infrastruktury</w:t>
            </w:r>
          </w:p>
          <w:p>
            <w:pPr>
              <w:pStyle w:val="Normal"/>
              <w:snapToGrid w:val="false"/>
              <w:spacing w:lineRule="auto" w:line="276"/>
              <w:rPr>
                <w:rFonts w:ascii="Courier New" w:hAnsi="Courier New" w:cs="Calibri"/>
                <w:sz w:val="20"/>
              </w:rPr>
            </w:pPr>
            <w:r>
              <w:rPr>
                <w:rFonts w:cs="Calibri" w:ascii="Courier New" w:hAnsi="Courier New"/>
                <w:sz w:val="20"/>
              </w:rPr>
            </w:r>
          </w:p>
          <w:p>
            <w:pPr>
              <w:pStyle w:val="Normal"/>
              <w:snapToGrid w:val="false"/>
              <w:spacing w:lineRule="auto" w:line="276"/>
              <w:rPr>
                <w:rFonts w:ascii="Courier New" w:hAnsi="Courier New"/>
                <w:sz w:val="20"/>
              </w:rPr>
            </w:pPr>
            <w:r>
              <w:rPr>
                <w:rFonts w:cs="Calibri" w:ascii="Courier New" w:hAnsi="Courier New"/>
                <w:sz w:val="20"/>
              </w:rPr>
              <w:t>Vzhledem k tomu, ze Labka, z.s. je formátem definována jako mnohoúčelová dílna s volným přístupem veřejnosti, bude zřejmě možné každou fázi implementace řešit nejen na její technické úrovni, ale také s dosaženými výsledky seznamovat veřejnost ať už formou přednášek, tak formou workshopů na téma jednotlivých dílčích fází řešení. Tento postup plně vyhovuje stanovám Labka, z.s. v které sdružení ukládají za cíl seznamovat veřejnost s novými technologiemi a jejich přesahy do lidského života.</w:t>
            </w:r>
          </w:p>
          <w:p>
            <w:pPr>
              <w:pStyle w:val="Normal"/>
              <w:snapToGrid w:val="false"/>
              <w:spacing w:lineRule="auto" w:line="276"/>
              <w:rPr>
                <w:rFonts w:ascii="Courier New" w:hAnsi="Courier New" w:cs="Calibri"/>
                <w:sz w:val="20"/>
              </w:rPr>
            </w:pPr>
            <w:r>
              <w:rPr>
                <w:rFonts w:cs="Calibri" w:ascii="Courier New" w:hAnsi="Courier New"/>
                <w:sz w:val="20"/>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Výstupy</w:t>
            </w:r>
          </w:p>
          <w:p>
            <w:pPr>
              <w:pStyle w:val="Normal"/>
              <w:spacing w:lineRule="auto" w:line="276"/>
              <w:rPr>
                <w:rFonts w:ascii="Calibri" w:hAnsi="Calibri" w:cs="Calibri"/>
                <w:sz w:val="22"/>
                <w:szCs w:val="22"/>
              </w:rPr>
            </w:pPr>
            <w:r>
              <w:rPr>
                <w:rFonts w:cs="Calibri" w:ascii="Calibri" w:hAnsi="Calibri"/>
                <w:sz w:val="22"/>
                <w:szCs w:val="22"/>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numPr>
                <w:ilvl w:val="0"/>
                <w:numId w:val="5"/>
              </w:numPr>
              <w:rPr>
                <w:rFonts w:ascii="Courier New" w:hAnsi="Courier New"/>
                <w:sz w:val="20"/>
              </w:rPr>
            </w:pPr>
            <w:r>
              <w:rPr>
                <w:rFonts w:ascii="Courier New" w:hAnsi="Courier New"/>
                <w:sz w:val="20"/>
              </w:rPr>
              <w:t>Prototypové funkční řešení na základě výše popsaného.</w:t>
            </w:r>
          </w:p>
          <w:p>
            <w:pPr>
              <w:pStyle w:val="Normal"/>
              <w:numPr>
                <w:ilvl w:val="0"/>
                <w:numId w:val="5"/>
              </w:numPr>
              <w:rPr>
                <w:rFonts w:ascii="Courier New" w:hAnsi="Courier New"/>
                <w:sz w:val="20"/>
              </w:rPr>
            </w:pPr>
            <w:r>
              <w:rPr>
                <w:rFonts w:ascii="Courier New" w:hAnsi="Courier New"/>
                <w:sz w:val="20"/>
              </w:rPr>
              <w:t>Senzory, případně soustavy senzorů pro pasivní použití i pro použití na dronu.</w:t>
            </w:r>
          </w:p>
          <w:p>
            <w:pPr>
              <w:pStyle w:val="Normal"/>
              <w:numPr>
                <w:ilvl w:val="0"/>
                <w:numId w:val="5"/>
              </w:numPr>
              <w:rPr>
                <w:rFonts w:ascii="Courier New" w:hAnsi="Courier New"/>
                <w:sz w:val="20"/>
              </w:rPr>
            </w:pPr>
            <w:r>
              <w:rPr>
                <w:rFonts w:ascii="Courier New" w:hAnsi="Courier New"/>
                <w:sz w:val="20"/>
              </w:rPr>
              <w:t>Serverová část zpracovávající data ze senzorů a jiných datových zdrojů, schopná posílat informace dalším modulům (API I/O).</w:t>
            </w:r>
          </w:p>
          <w:p>
            <w:pPr>
              <w:pStyle w:val="Normal"/>
              <w:numPr>
                <w:ilvl w:val="0"/>
                <w:numId w:val="5"/>
              </w:numPr>
              <w:rPr>
                <w:rFonts w:ascii="Courier New" w:hAnsi="Courier New"/>
                <w:sz w:val="20"/>
              </w:rPr>
            </w:pPr>
            <w:r>
              <w:rPr>
                <w:rFonts w:ascii="Courier New" w:hAnsi="Courier New"/>
                <w:sz w:val="20"/>
              </w:rPr>
              <w:t>Driver pro klimatizační jednotku, a její propojení s modulem NB-IoT, případně jiným.</w:t>
            </w:r>
          </w:p>
          <w:p>
            <w:pPr>
              <w:pStyle w:val="Normal"/>
              <w:numPr>
                <w:ilvl w:val="0"/>
                <w:numId w:val="5"/>
              </w:numPr>
              <w:rPr>
                <w:rFonts w:ascii="Courier New" w:hAnsi="Courier New"/>
                <w:sz w:val="20"/>
              </w:rPr>
            </w:pPr>
            <w:r>
              <w:rPr>
                <w:rFonts w:ascii="Courier New" w:hAnsi="Courier New"/>
                <w:sz w:val="20"/>
              </w:rPr>
              <w:t>Aplikace pro mobilní zařízení a webové rozhraní schopné ovládat a sledovat funkce systému (dashboard, alarmy, aplikace pro zpětnou vazbu uživatel, případná možnost jiných výstupů: email, rss...).</w:t>
            </w:r>
          </w:p>
          <w:p>
            <w:pPr>
              <w:pStyle w:val="Normal"/>
              <w:numPr>
                <w:ilvl w:val="0"/>
                <w:numId w:val="5"/>
              </w:numPr>
              <w:rPr>
                <w:rFonts w:ascii="Courier New" w:hAnsi="Courier New"/>
                <w:sz w:val="20"/>
              </w:rPr>
            </w:pPr>
            <w:r>
              <w:rPr>
                <w:rFonts w:ascii="Courier New" w:hAnsi="Courier New"/>
                <w:sz w:val="20"/>
              </w:rPr>
              <w:t>Dokumentace úspěšných částí řešení a případných problémů.</w:t>
            </w:r>
          </w:p>
          <w:p>
            <w:pPr>
              <w:pStyle w:val="Normal"/>
              <w:numPr>
                <w:ilvl w:val="0"/>
                <w:numId w:val="5"/>
              </w:numPr>
              <w:rPr>
                <w:rFonts w:ascii="Courier New" w:hAnsi="Courier New"/>
                <w:sz w:val="20"/>
              </w:rPr>
            </w:pPr>
            <w:r>
              <w:rPr>
                <w:rFonts w:ascii="Courier New" w:hAnsi="Courier New"/>
                <w:sz w:val="20"/>
              </w:rPr>
              <w:t>Dokumentace výzkumu a implementace zabezpečení celého projektu.</w:t>
            </w:r>
          </w:p>
          <w:p>
            <w:pPr>
              <w:pStyle w:val="Normal"/>
              <w:numPr>
                <w:ilvl w:val="0"/>
                <w:numId w:val="5"/>
              </w:numPr>
              <w:rPr>
                <w:rFonts w:ascii="Courier New" w:hAnsi="Courier New"/>
                <w:sz w:val="20"/>
              </w:rPr>
            </w:pPr>
            <w:r>
              <w:rPr>
                <w:rFonts w:ascii="Courier New" w:hAnsi="Courier New"/>
                <w:sz w:val="20"/>
              </w:rPr>
              <w:t>Databáze naměřených dat a jejich vizualizace</w:t>
            </w:r>
          </w:p>
          <w:p>
            <w:pPr>
              <w:pStyle w:val="Normal"/>
              <w:numPr>
                <w:ilvl w:val="0"/>
                <w:numId w:val="5"/>
              </w:numPr>
              <w:rPr>
                <w:rFonts w:ascii="Courier New" w:hAnsi="Courier New"/>
                <w:sz w:val="20"/>
              </w:rPr>
            </w:pPr>
            <w:r>
              <w:rPr>
                <w:rFonts w:ascii="Courier New" w:hAnsi="Courier New"/>
                <w:sz w:val="20"/>
              </w:rPr>
              <w:t>Porovnání dat před a po nasazení projektu na konkrétním případě mateřské školky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 xml:space="preserve">Výsledky </w:t>
            </w:r>
          </w:p>
          <w:p>
            <w:pPr>
              <w:pStyle w:val="Normal"/>
              <w:spacing w:lineRule="auto" w:line="276"/>
              <w:rPr>
                <w:rFonts w:ascii="Calibri" w:hAnsi="Calibri" w:cs="Calibri"/>
                <w:sz w:val="22"/>
                <w:szCs w:val="22"/>
              </w:rPr>
            </w:pPr>
            <w:r>
              <w:rPr>
                <w:rFonts w:cs="Calibri" w:ascii="Calibri" w:hAnsi="Calibri"/>
                <w:sz w:val="22"/>
                <w:szCs w:val="22"/>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ourier New" w:hAnsi="Courier New"/>
                <w:sz w:val="20"/>
              </w:rPr>
            </w:pPr>
            <w:r>
              <w:rPr>
                <w:rFonts w:cs="Calibri" w:ascii="Courier New" w:hAnsi="Courier New"/>
                <w:sz w:val="20"/>
              </w:rPr>
              <w:t>Naměřené hodnoty faktorů znečišťujících vzduch před a po nasazení řešení v konkrétní budově.</w:t>
            </w:r>
          </w:p>
          <w:p>
            <w:pPr>
              <w:pStyle w:val="Normal"/>
              <w:snapToGrid w:val="false"/>
              <w:spacing w:lineRule="auto" w:line="276"/>
              <w:rPr>
                <w:rFonts w:ascii="Calibri" w:hAnsi="Calibri" w:cs="Calibri"/>
                <w:sz w:val="22"/>
                <w:szCs w:val="22"/>
              </w:rPr>
            </w:pPr>
            <w:r>
              <w:rPr>
                <w:rFonts w:cs="Calibri" w:ascii="Courier New" w:hAnsi="Courier New"/>
                <w:sz w:val="20"/>
              </w:rPr>
              <w:t>Schopnost vzdáleně ovládat vzduchotechniku budov.</w:t>
            </w:r>
          </w:p>
          <w:p>
            <w:pPr>
              <w:pStyle w:val="Normal"/>
              <w:spacing w:lineRule="auto" w:line="276"/>
              <w:rPr>
                <w:rFonts w:ascii="Courier New" w:hAnsi="Courier New" w:cs="Calibri"/>
                <w:sz w:val="20"/>
              </w:rPr>
            </w:pPr>
            <w:r>
              <w:rPr>
                <w:rFonts w:cs="Calibri" w:ascii="Courier New" w:hAnsi="Courier New"/>
                <w:sz w:val="20"/>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Statistiky kvality ovzduší v mateřské školce po nasazení řešení. Statistiky naměřených dat poskytnutých třetím stranám, nebo využitelné v rámci pokračování projektu v jeho plošně nasaditelné podobě.</w:t>
            </w:r>
          </w:p>
          <w:p>
            <w:pPr>
              <w:pStyle w:val="Normal"/>
              <w:snapToGrid w:val="false"/>
              <w:spacing w:lineRule="auto" w:line="276"/>
              <w:rPr>
                <w:rFonts w:ascii="Courier New" w:hAnsi="Courier New"/>
                <w:sz w:val="20"/>
              </w:rPr>
            </w:pPr>
            <w:r>
              <w:rPr>
                <w:rFonts w:cs="Calibri" w:ascii="Courier New" w:hAnsi="Courier New"/>
                <w:sz w:val="20"/>
              </w:rPr>
              <w:t>Popsané nedostatky a problémy prototypového řešení v takové podobě, aby bylo možné se jim vyhnout při plošném nasazení.</w:t>
            </w:r>
          </w:p>
          <w:p>
            <w:pPr>
              <w:pStyle w:val="Normal"/>
              <w:snapToGrid w:val="false"/>
              <w:spacing w:lineRule="auto" w:line="276"/>
              <w:rPr>
                <w:rFonts w:ascii="Courier New" w:hAnsi="Courier New"/>
                <w:sz w:val="20"/>
              </w:rPr>
            </w:pPr>
            <w:r>
              <w:rPr>
                <w:rFonts w:cs="Calibri" w:ascii="Courier New" w:hAnsi="Courier New"/>
                <w:sz w:val="20"/>
              </w:rPr>
              <w:t>Subjektivní i objektivní zvýšení kvality života dětí v mateřské školce.</w:t>
            </w:r>
          </w:p>
          <w:p>
            <w:pPr>
              <w:pStyle w:val="Normal"/>
              <w:spacing w:lineRule="auto" w:line="276"/>
              <w:rPr>
                <w:rFonts w:ascii="Courier New" w:hAnsi="Courier New" w:cs="Calibri"/>
                <w:sz w:val="20"/>
              </w:rPr>
            </w:pPr>
            <w:r>
              <w:rPr>
                <w:rFonts w:cs="Calibri" w:ascii="Courier New" w:hAnsi="Courier New"/>
                <w:sz w:val="20"/>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ourier New" w:hAnsi="Courier New"/>
                <w:sz w:val="20"/>
              </w:rPr>
            </w:pPr>
            <w:r>
              <w:rPr>
                <w:rFonts w:cs="Calibri" w:ascii="Courier New" w:hAnsi="Courier New"/>
                <w:sz w:val="20"/>
              </w:rPr>
              <w:t xml:space="preserve">Prototypové řešení zřejmě nebude schopné dodat tzv. Tvrdá data o zlepšení kvality života dětí v kraji jako takovém, nicméně mělo by být možné vyhodnocovat subjektivní pocity spokojenosti uživatel sledovaného objektu od doby po nasazení plánovaného řešení. </w:t>
            </w:r>
          </w:p>
          <w:p>
            <w:pPr>
              <w:pStyle w:val="Normal"/>
              <w:spacing w:lineRule="auto" w:line="276"/>
              <w:rPr>
                <w:rFonts w:ascii="Courier New" w:hAnsi="Courier New" w:cs="Calibri"/>
                <w:sz w:val="20"/>
              </w:rPr>
            </w:pPr>
            <w:r>
              <w:rPr>
                <w:rFonts w:cs="Calibri" w:ascii="Courier New" w:hAnsi="Courier New"/>
                <w:sz w:val="20"/>
              </w:rPr>
            </w:r>
          </w:p>
          <w:p>
            <w:pPr>
              <w:pStyle w:val="Normal"/>
              <w:spacing w:lineRule="auto" w:line="276"/>
              <w:rPr>
                <w:rFonts w:ascii="Courier New" w:hAnsi="Courier New" w:cs="Calibri"/>
                <w:sz w:val="20"/>
              </w:rPr>
            </w:pPr>
            <w:r>
              <w:rPr>
                <w:rFonts w:cs="Calibri" w:ascii="Courier New" w:hAnsi="Courier New"/>
                <w:sz w:val="20"/>
              </w:rPr>
            </w:r>
          </w:p>
        </w:tc>
      </w:tr>
    </w:tbl>
    <w:p>
      <w:pPr>
        <w:pStyle w:val="Heading3"/>
        <w:numPr>
          <w:ilvl w:val="2"/>
          <w:numId w:val="2"/>
        </w:numPr>
        <w:spacing w:lineRule="auto" w:line="276"/>
        <w:rPr>
          <w:rFonts w:ascii="Calibri" w:hAnsi="Calibri" w:cs="Calibri"/>
          <w:sz w:val="22"/>
          <w:szCs w:val="22"/>
        </w:rPr>
      </w:pPr>
      <w:r>
        <w:rPr>
          <w:rFonts w:cs="Calibri" w:ascii="Calibri" w:hAnsi="Calibri"/>
          <w:sz w:val="22"/>
          <w:szCs w:val="22"/>
        </w:rPr>
        <w:t>Cílové skupiny</w:t>
      </w:r>
    </w:p>
    <w:p>
      <w:pPr>
        <w:pStyle w:val="Normal"/>
        <w:spacing w:lineRule="auto" w:line="276"/>
        <w:rPr>
          <w:rFonts w:ascii="Calibri" w:hAnsi="Calibri" w:cs="Calibri"/>
          <w:i/>
          <w:i/>
          <w:szCs w:val="24"/>
        </w:rPr>
      </w:pPr>
      <w:r>
        <w:rPr>
          <w:rFonts w:cs="Calibri" w:ascii="Calibri" w:hAnsi="Calibri"/>
          <w:i/>
          <w:szCs w:val="24"/>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Heading3"/>
        <w:numPr>
          <w:ilvl w:val="2"/>
          <w:numId w:val="2"/>
        </w:numPr>
        <w:spacing w:lineRule="auto" w:line="276"/>
        <w:rPr>
          <w:rFonts w:ascii="Calibri" w:hAnsi="Calibri" w:cs="Calibri"/>
          <w:sz w:val="24"/>
          <w:szCs w:val="24"/>
        </w:rPr>
      </w:pPr>
      <w:r>
        <w:rPr>
          <w:rFonts w:cs="Calibri" w:ascii="Calibri" w:hAnsi="Calibri"/>
          <w:sz w:val="24"/>
          <w:szCs w:val="24"/>
        </w:rPr>
        <mc:AlternateContent>
          <mc:Choice Requires="wps">
            <w:drawing>
              <wp:anchor behindDoc="0" distT="45720" distB="45720" distL="114935" distR="114935" simplePos="0" locked="0" layoutInCell="1" allowOverlap="1" relativeHeight="3" wp14:anchorId="28BEB293">
                <wp:simplePos x="0" y="0"/>
                <wp:positionH relativeFrom="column">
                  <wp:posOffset>-6027420</wp:posOffset>
                </wp:positionH>
                <wp:positionV relativeFrom="paragraph">
                  <wp:posOffset>306070</wp:posOffset>
                </wp:positionV>
                <wp:extent cx="5953125" cy="2080895"/>
                <wp:effectExtent l="0" t="0" r="0" b="0"/>
                <wp:wrapSquare wrapText="bothSides"/>
                <wp:docPr id="4" name="Frame3"/>
                <a:graphic xmlns:a="http://schemas.openxmlformats.org/drawingml/2006/main">
                  <a:graphicData uri="http://schemas.microsoft.com/office/word/2010/wordprocessingShape">
                    <wps:wsp>
                      <wps:cNvSpPr/>
                      <wps:spPr>
                        <a:xfrm>
                          <a:off x="0" y="0"/>
                          <a:ext cx="5952600" cy="2080440"/>
                        </a:xfrm>
                        <a:prstGeom prst="rect">
                          <a:avLst/>
                        </a:prstGeom>
                        <a:solidFill>
                          <a:srgbClr val="ffffff"/>
                        </a:solidFill>
                        <a:ln w="9360">
                          <a:round/>
                        </a:ln>
                      </wps:spPr>
                      <wps:style>
                        <a:lnRef idx="0"/>
                        <a:fillRef idx="0"/>
                        <a:effectRef idx="0"/>
                        <a:fontRef idx="minor"/>
                      </wps:style>
                      <wps:bodyPr/>
                    </wps:wsp>
                  </a:graphicData>
                </a:graphic>
              </wp:anchor>
            </w:drawing>
          </mc:Choice>
          <mc:Fallback>
            <w:pict>
              <v:rect id="shape_0" ID="Frame3" fillcolor="white" stroked="t" style="position:absolute;margin-left:-474.6pt;margin-top:24.1pt;width:468.65pt;height:163.75pt" wp14:anchorId="28BEB293">
                <w10:wrap type="none"/>
                <v:fill o:detectmouseclick="t" type="solid" color2="black"/>
                <v:stroke color="black" weight="9360" joinstyle="round" endcap="flat"/>
              </v:rect>
            </w:pict>
          </mc:Fallback>
        </mc:AlternateContent>
      </w:r>
    </w:p>
    <w:p>
      <w:pPr>
        <w:pStyle w:val="Heading3"/>
        <w:numPr>
          <w:ilvl w:val="2"/>
          <w:numId w:val="2"/>
        </w:numPr>
        <w:spacing w:lineRule="auto" w:line="276"/>
        <w:rPr>
          <w:rFonts w:ascii="Calibri" w:hAnsi="Calibri" w:cs="Calibri"/>
          <w:sz w:val="24"/>
          <w:szCs w:val="24"/>
        </w:rPr>
      </w:pPr>
      <w:r>
        <w:rPr>
          <w:rFonts w:cs="Calibri" w:ascii="Calibri" w:hAnsi="Calibri"/>
          <w:sz w:val="24"/>
          <w:szCs w:val="24"/>
        </w:rPr>
        <mc:AlternateContent>
          <mc:Choice Requires="wps">
            <w:drawing>
              <wp:anchor behindDoc="0" distT="0" distB="0" distL="0" distR="0" simplePos="0" locked="0" layoutInCell="1" allowOverlap="1" relativeHeight="6" wp14:anchorId="365A7D14">
                <wp:simplePos x="0" y="0"/>
                <wp:positionH relativeFrom="column">
                  <wp:posOffset>-6027420</wp:posOffset>
                </wp:positionH>
                <wp:positionV relativeFrom="paragraph">
                  <wp:posOffset>-77470</wp:posOffset>
                </wp:positionV>
                <wp:extent cx="5953125" cy="2080895"/>
                <wp:effectExtent l="0" t="0" r="0" b="0"/>
                <wp:wrapNone/>
                <wp:docPr id="5" name="Frame3"/>
                <a:graphic xmlns:a="http://schemas.openxmlformats.org/drawingml/2006/main">
                  <a:graphicData uri="http://schemas.microsoft.com/office/word/2010/wordprocessingShape">
                    <wps:wsp>
                      <wps:cNvSpPr/>
                      <wps:spPr>
                        <a:xfrm>
                          <a:off x="0" y="0"/>
                          <a:ext cx="5952600" cy="2080440"/>
                        </a:xfrm>
                        <a:prstGeom prst="rect">
                          <a:avLst/>
                        </a:prstGeom>
                        <a:noFill/>
                        <a:ln>
                          <a:noFill/>
                        </a:ln>
                      </wps:spPr>
                      <wps:style>
                        <a:lnRef idx="0"/>
                        <a:fillRef idx="0"/>
                        <a:effectRef idx="0"/>
                        <a:fontRef idx="minor"/>
                      </wps:style>
                      <wps:txbx>
                        <w:txbxContent>
                          <w:p>
                            <w:pPr>
                              <w:pStyle w:val="FrameContents"/>
                              <w:rPr>
                                <w:rFonts w:ascii="Courier New" w:hAnsi="Courier New"/>
                                <w:color w:val="00000A"/>
                                <w:sz w:val="20"/>
                              </w:rPr>
                            </w:pPr>
                            <w:r>
                              <w:rPr>
                                <w:rFonts w:ascii="Courier New" w:hAnsi="Courier New"/>
                                <w:color w:val="00000A"/>
                                <w:sz w:val="20"/>
                              </w:rPr>
                              <w:t>Cílovou skupinou je apriori státní správa, především pak Statutární město Ostrava, v jejíž kompetenci je vytvoření strategického plánu rozvoje města a kraje.</w:t>
                              <w:br/>
                              <w:t>Konkrétní dopad při úspěšné realizaci projektu se týká dětí v mateřských školkách, pro které je projekt realizován.</w:t>
                            </w:r>
                          </w:p>
                          <w:p>
                            <w:pPr>
                              <w:pStyle w:val="FrameContents"/>
                              <w:rPr/>
                            </w:pPr>
                            <w:r>
                              <w:rPr>
                                <w:rFonts w:ascii="Courier New" w:hAnsi="Courier New"/>
                                <w:color w:val="00000A"/>
                                <w:sz w:val="20"/>
                              </w:rPr>
                              <w:t>Přesahem projektu je pak jeho obecná využitelnost pro zpracování environmentálních dat v rámci neziskových organizací, grantových projektů a průmyslu.</w:t>
                            </w:r>
                          </w:p>
                        </w:txbxContent>
                      </wps:txbx>
                      <wps:bodyPr lIns="54000" rIns="54000" tIns="54000" bIns="54000">
                        <a:noAutofit/>
                      </wps:bodyPr>
                    </wps:wsp>
                  </a:graphicData>
                </a:graphic>
              </wp:anchor>
            </w:drawing>
          </mc:Choice>
          <mc:Fallback>
            <w:pict>
              <v:rect id="shape_0" ID="Frame3" stroked="f" style="position:absolute;margin-left:-474.6pt;margin-top:-6.1pt;width:468.65pt;height:163.75pt" wp14:anchorId="365A7D14">
                <w10:wrap type="square"/>
                <v:fill o:detectmouseclick="t" on="false"/>
                <v:stroke color="#3465a4" joinstyle="round" endcap="flat"/>
                <v:textbox>
                  <w:txbxContent>
                    <w:p>
                      <w:pPr>
                        <w:pStyle w:val="FrameContents"/>
                        <w:rPr>
                          <w:rFonts w:ascii="Courier New" w:hAnsi="Courier New"/>
                          <w:color w:val="00000A"/>
                          <w:sz w:val="20"/>
                        </w:rPr>
                      </w:pPr>
                      <w:r>
                        <w:rPr>
                          <w:rFonts w:ascii="Courier New" w:hAnsi="Courier New"/>
                          <w:color w:val="00000A"/>
                          <w:sz w:val="20"/>
                        </w:rPr>
                        <w:t>Cílovou skupinou je apriori státní správa, především pak Statutární město Ostrava, v jejíž kompetenci je vytvoření strategického plánu rozvoje města a kraje.</w:t>
                        <w:br/>
                        <w:t>Konkrétní dopad při úspěšné realizaci projektu se týká dětí v mateřských školkách, pro které je projekt realizován.</w:t>
                      </w:r>
                    </w:p>
                    <w:p>
                      <w:pPr>
                        <w:pStyle w:val="FrameContents"/>
                        <w:rPr/>
                      </w:pPr>
                      <w:r>
                        <w:rPr>
                          <w:rFonts w:ascii="Courier New" w:hAnsi="Courier New"/>
                          <w:color w:val="00000A"/>
                          <w:sz w:val="20"/>
                        </w:rPr>
                        <w:t>Přesahem projektu je pak jeho obecná využitelnost pro zpracování environmentálních dat v rámci neziskových organizací, grantových projektů a průmyslu.</w:t>
                      </w:r>
                    </w:p>
                  </w:txbxContent>
                </v:textbox>
              </v:rect>
            </w:pict>
          </mc:Fallback>
        </mc:AlternateContent>
      </w:r>
    </w:p>
    <w:p>
      <w:pPr>
        <w:pStyle w:val="Heading3"/>
        <w:numPr>
          <w:ilvl w:val="2"/>
          <w:numId w:val="2"/>
        </w:numPr>
        <w:spacing w:lineRule="auto" w:line="276"/>
        <w:rPr>
          <w:rFonts w:ascii="Calibri" w:hAnsi="Calibri" w:cs="Calibri"/>
          <w:sz w:val="24"/>
          <w:szCs w:val="24"/>
        </w:rPr>
      </w:pPr>
      <w:r>
        <w:rPr>
          <w:rFonts w:cs="Calibri" w:ascii="Calibri" w:hAnsi="Calibri"/>
          <w:sz w:val="24"/>
          <w:szCs w:val="24"/>
        </w:rPr>
      </w:r>
    </w:p>
    <w:p>
      <w:pPr>
        <w:pStyle w:val="Heading3"/>
        <w:numPr>
          <w:ilvl w:val="2"/>
          <w:numId w:val="2"/>
        </w:numPr>
        <w:spacing w:lineRule="auto" w:line="276"/>
        <w:rPr/>
      </w:pPr>
      <w:r>
        <w:rPr/>
      </w:r>
    </w:p>
    <w:p>
      <w:pPr>
        <w:pStyle w:val="Heading3"/>
        <w:numPr>
          <w:ilvl w:val="2"/>
          <w:numId w:val="2"/>
        </w:numPr>
        <w:spacing w:lineRule="auto" w:line="276"/>
        <w:rPr>
          <w:rFonts w:ascii="Calibri" w:hAnsi="Calibri" w:cs="Calibri"/>
          <w:sz w:val="24"/>
          <w:szCs w:val="24"/>
        </w:rPr>
      </w:pPr>
      <w:r>
        <w:rPr>
          <w:rFonts w:cs="Calibri" w:ascii="Calibri" w:hAnsi="Calibri"/>
          <w:sz w:val="24"/>
          <w:szCs w:val="24"/>
        </w:rPr>
      </w:r>
    </w:p>
    <w:p>
      <w:pPr>
        <w:pStyle w:val="Heading3"/>
        <w:numPr>
          <w:ilvl w:val="2"/>
          <w:numId w:val="2"/>
        </w:numPr>
        <w:spacing w:lineRule="auto" w:line="276"/>
        <w:rPr>
          <w:rFonts w:ascii="Calibri" w:hAnsi="Calibri" w:cs="Calibri"/>
          <w:sz w:val="24"/>
          <w:szCs w:val="24"/>
        </w:rPr>
      </w:pPr>
      <w:r>
        <w:rPr>
          <w:rFonts w:cs="Calibri" w:ascii="Calibri" w:hAnsi="Calibri"/>
          <w:sz w:val="24"/>
          <w:szCs w:val="24"/>
        </w:rPr>
      </w:r>
    </w:p>
    <w:p>
      <w:pPr>
        <w:pStyle w:val="Heading3"/>
        <w:numPr>
          <w:ilvl w:val="2"/>
          <w:numId w:val="2"/>
        </w:numPr>
        <w:spacing w:lineRule="auto" w:line="276"/>
        <w:rPr>
          <w:rFonts w:ascii="Calibri" w:hAnsi="Calibri" w:cs="Calibri"/>
          <w:sz w:val="24"/>
          <w:szCs w:val="24"/>
        </w:rPr>
      </w:pPr>
      <w:r>
        <w:rPr>
          <w:rFonts w:cs="Calibri" w:ascii="Calibri" w:hAnsi="Calibri"/>
          <w:sz w:val="24"/>
          <w:szCs w:val="24"/>
        </w:rPr>
      </w:r>
    </w:p>
    <w:p>
      <w:pPr>
        <w:pStyle w:val="Heading3"/>
        <w:numPr>
          <w:ilvl w:val="2"/>
          <w:numId w:val="2"/>
        </w:numPr>
        <w:spacing w:lineRule="auto" w:line="276"/>
        <w:rPr>
          <w:rFonts w:ascii="Calibri" w:hAnsi="Calibri" w:cs="Calibri"/>
          <w:sz w:val="24"/>
          <w:szCs w:val="24"/>
        </w:rPr>
      </w:pPr>
      <w:r>
        <w:rPr>
          <w:rFonts w:cs="Calibri" w:ascii="Calibri" w:hAnsi="Calibri"/>
          <w:sz w:val="24"/>
          <w:szCs w:val="24"/>
        </w:rPr>
        <w:t>Rizika seřazená dle závažnosti</w:t>
      </w:r>
    </w:p>
    <w:p>
      <w:pPr>
        <w:pStyle w:val="Heading4"/>
        <w:numPr>
          <w:ilvl w:val="3"/>
          <w:numId w:val="2"/>
        </w:numPr>
        <w:spacing w:lineRule="auto" w:line="276" w:before="0" w:after="60"/>
        <w:rPr/>
      </w:pPr>
      <w:r>
        <w:rPr>
          <w:b w:val="false"/>
          <w:i/>
          <w:sz w:val="24"/>
          <w:szCs w:val="24"/>
        </w:rPr>
        <w:t xml:space="preserve">Jaká vnímáte rizika projektu (min. 3) a popište, jak je plánujete řešit ex ante i ex post. </w:t>
      </w:r>
    </w:p>
    <w:p>
      <w:pPr>
        <w:pStyle w:val="Heading4"/>
        <w:numPr>
          <w:ilvl w:val="3"/>
          <w:numId w:val="2"/>
        </w:numPr>
        <w:spacing w:lineRule="auto" w:line="276" w:before="0" w:after="60"/>
        <w:rPr/>
      </w:pPr>
      <w:r>
        <w:rPr>
          <w:b w:val="false"/>
          <w:i/>
          <w:sz w:val="22"/>
          <w:szCs w:val="22"/>
        </w:rPr>
        <w:t>Dle potřeby přidejte řádky.</w:t>
      </w:r>
    </w:p>
    <w:tbl>
      <w:tblPr>
        <w:tblW w:w="9222"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2658"/>
        <w:gridCol w:w="3118"/>
        <w:gridCol w:w="3446"/>
      </w:tblGrid>
      <w:tr>
        <w:trPr/>
        <w:tc>
          <w:tcPr>
            <w:tcW w:w="265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Identifikované riziko</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Opatření prevence rizika</w:t>
            </w:r>
          </w:p>
        </w:tc>
        <w:tc>
          <w:tcPr>
            <w:tcW w:w="3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Opatření ke snížení důsledků rizika</w:t>
            </w:r>
          </w:p>
        </w:tc>
      </w:tr>
      <w:tr>
        <w:trPr/>
        <w:tc>
          <w:tcPr>
            <w:tcW w:w="265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Nejasná kvalita běžně dostupných senzorů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Testování a kalibrace senzorů</w:t>
            </w:r>
          </w:p>
        </w:tc>
        <w:tc>
          <w:tcPr>
            <w:tcW w:w="3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Korelace s  daty třetích stran, otevření možnosti dlouhodobé spolupráce s organizacemi zabývajícími se primárně měřením kvality ovzduší</w:t>
            </w:r>
          </w:p>
        </w:tc>
      </w:tr>
      <w:tr>
        <w:trPr/>
        <w:tc>
          <w:tcPr>
            <w:tcW w:w="265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Složitost predikčních modelů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ourier New" w:hAnsi="Courier New"/>
                <w:sz w:val="20"/>
              </w:rPr>
            </w:pPr>
            <w:r>
              <w:rPr>
                <w:rFonts w:cs="Calibri" w:ascii="Courier New" w:hAnsi="Courier New"/>
                <w:sz w:val="20"/>
              </w:rPr>
              <w:t>Modely v současné době již existují, a bude je zřejmě možné získat a konzultovat s lidmi a organizacemi, které se jejich vývojem dlouhodobě zabývají</w:t>
            </w:r>
          </w:p>
        </w:tc>
        <w:tc>
          <w:tcPr>
            <w:tcW w:w="3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ourier New" w:hAnsi="Courier New"/>
                <w:sz w:val="20"/>
              </w:rPr>
            </w:pPr>
            <w:r>
              <w:rPr>
                <w:rFonts w:cs="Calibri" w:ascii="Courier New" w:hAnsi="Courier New"/>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Dostupnost dat třetích stran</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Pečlivé studium možnosti (podmínek) legálního využití dat třetích stran</w:t>
            </w:r>
          </w:p>
        </w:tc>
        <w:tc>
          <w:tcPr>
            <w:tcW w:w="3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Ideální by zde byla možnost využití právní pomoci ze strany například Statutárního města Ostrava či společnosti Vodafone</w:t>
            </w:r>
          </w:p>
        </w:tc>
      </w:tr>
      <w:tr>
        <w:trPr/>
        <w:tc>
          <w:tcPr>
            <w:tcW w:w="265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Zabezpečení technického řešení a jeho prvků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Zde bude nutné analyzovat kvalitu zabezpečení všech prvků systému</w:t>
            </w:r>
          </w:p>
        </w:tc>
        <w:tc>
          <w:tcPr>
            <w:tcW w:w="3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Vyhnout se použití nezabezpečitelných či problémových hardwarových a softwarových prvků řešení</w:t>
            </w:r>
          </w:p>
        </w:tc>
      </w:tr>
      <w:tr>
        <w:trPr/>
        <w:tc>
          <w:tcPr>
            <w:tcW w:w="265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Možné problémy v dostupnosti řídících protokolů vzduchotechniky</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Spolupráce s výrobcem a prodejcem vzduchotechniky</w:t>
            </w:r>
          </w:p>
        </w:tc>
        <w:tc>
          <w:tcPr>
            <w:tcW w:w="3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Případná vzájemná výměna poznatků a součástí řešení tak, aby byl vzájemně výhodná</w:t>
            </w:r>
          </w:p>
        </w:tc>
      </w:tr>
      <w:tr>
        <w:trPr/>
        <w:tc>
          <w:tcPr>
            <w:tcW w:w="265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Právní podmínky použití dronů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Pečlivé studium možnosti (podmínek) legálního využití</w:t>
            </w:r>
          </w:p>
        </w:tc>
        <w:tc>
          <w:tcPr>
            <w:tcW w:w="3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ourier New" w:hAnsi="Courier New"/>
                <w:sz w:val="20"/>
              </w:rPr>
              <w:t>Ideální by zde byla možnost využití právní pomoci ze strany například Statutárního města Ostrava či společnosti Vodafone</w:t>
            </w:r>
          </w:p>
        </w:tc>
      </w:tr>
    </w:tbl>
    <w:p>
      <w:pPr>
        <w:pStyle w:val="Normal"/>
        <w:spacing w:lineRule="auto" w:line="276"/>
        <w:rPr>
          <w:rFonts w:ascii="Calibri" w:hAnsi="Calibri" w:cs="Calibri"/>
          <w:sz w:val="22"/>
          <w:szCs w:val="22"/>
        </w:rPr>
      </w:pPr>
      <w:r>
        <w:rPr>
          <w:rFonts w:cs="Calibri" w:ascii="Calibri" w:hAnsi="Calibri"/>
          <w:sz w:val="22"/>
          <w:szCs w:val="22"/>
        </w:rPr>
      </w:r>
    </w:p>
    <w:p>
      <w:pPr>
        <w:pStyle w:val="Heading4"/>
        <w:numPr>
          <w:ilvl w:val="3"/>
          <w:numId w:val="2"/>
        </w:numPr>
        <w:spacing w:lineRule="auto" w:line="276"/>
        <w:rPr>
          <w:sz w:val="22"/>
          <w:szCs w:val="22"/>
        </w:rPr>
      </w:pPr>
      <w:r>
        <w:rPr>
          <w:sz w:val="22"/>
          <w:szCs w:val="22"/>
        </w:rPr>
        <w:t>Realizační tým</w:t>
      </w:r>
    </w:p>
    <w:p>
      <w:pPr>
        <w:pStyle w:val="Normal"/>
        <w:spacing w:lineRule="auto" w:line="276"/>
        <w:rPr>
          <w:rFonts w:ascii="Calibri" w:hAnsi="Calibri" w:cs="Calibri"/>
          <w:i/>
          <w:i/>
          <w:sz w:val="22"/>
          <w:szCs w:val="22"/>
        </w:rPr>
      </w:pPr>
      <w:r>
        <w:rPr>
          <w:rFonts w:cs="Calibri" w:ascii="Calibri" w:hAnsi="Calibri"/>
          <w:i/>
          <w:sz w:val="22"/>
          <w:szCs w:val="22"/>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ourier New" w:hAnsi="Courier New"/>
                <w:b w:val="false"/>
                <w:b w:val="false"/>
                <w:bCs w:val="false"/>
                <w:sz w:val="20"/>
              </w:rPr>
            </w:pPr>
            <w:r>
              <w:rPr>
                <w:rFonts w:cs="Calibri" w:ascii="Courier New" w:hAnsi="Courier New"/>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ourier New" w:hAnsi="Courier New"/>
                <w:b w:val="false"/>
                <w:b w:val="false"/>
                <w:bCs w:val="false"/>
                <w:sz w:val="20"/>
              </w:rPr>
            </w:pPr>
            <w:r>
              <w:rPr>
                <w:rFonts w:cs="Calibri" w:ascii="Courier New" w:hAnsi="Courier New"/>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ourier New" w:hAnsi="Courier New"/>
                <w:b w:val="false"/>
                <w:b w:val="false"/>
                <w:bCs w:val="false"/>
                <w:sz w:val="20"/>
              </w:rPr>
            </w:pPr>
            <w:r>
              <w:rPr>
                <w:rFonts w:cs="Calibri" w:ascii="Courier New" w:hAnsi="Courier New"/>
                <w:b w:val="false"/>
                <w:bCs w:val="false"/>
                <w:sz w:val="20"/>
              </w:rPr>
              <w:t>sítě, programování, administrace serveru, zabezpečením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Radek Svoboda – doktorand na Báňské Univerzitě</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ourier New" w:hAnsi="Courier New"/>
                <w:b w:val="false"/>
                <w:b w:val="false"/>
                <w:bCs w:val="false"/>
                <w:sz w:val="20"/>
              </w:rPr>
            </w:pPr>
            <w:r>
              <w:rPr>
                <w:rFonts w:cs="Calibri" w:ascii="Courier New" w:hAnsi="Courier New"/>
                <w:b w:val="false"/>
                <w:bCs w:val="false"/>
                <w:sz w:val="20"/>
              </w:rPr>
              <w:t>Ovládání dronů, návrh neuronové sítě a jejich ladění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ourier New" w:hAnsi="Courier New"/>
                <w:b w:val="false"/>
                <w:b w:val="false"/>
                <w:bCs w:val="false"/>
                <w:sz w:val="20"/>
              </w:rPr>
            </w:pPr>
            <w:r>
              <w:rPr>
                <w:rFonts w:cs="Calibri" w:ascii="Courier New" w:hAnsi="Courier New"/>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ourier New" w:hAnsi="Courier New"/>
                <w:b w:val="false"/>
                <w:b w:val="false"/>
                <w:bCs w:val="false"/>
                <w:sz w:val="20"/>
              </w:rPr>
            </w:pPr>
            <w:r>
              <w:rPr>
                <w:rFonts w:cs="Calibri" w:ascii="Courier New" w:hAnsi="Courier New"/>
                <w:b w:val="false"/>
                <w:bCs w:val="false"/>
                <w:sz w:val="20"/>
              </w:rPr>
              <w:t>Návrh neuronové sítě a jejích programování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ourier New" w:hAnsi="Courier New"/>
                <w:b w:val="false"/>
                <w:b w:val="false"/>
                <w:bCs w:val="false"/>
                <w:sz w:val="20"/>
              </w:rPr>
            </w:pPr>
            <w:r>
              <w:rPr>
                <w:rFonts w:ascii="Courier New" w:hAnsi="Courier New"/>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ourier New" w:hAnsi="Courier New"/>
                <w:b w:val="false"/>
                <w:b w:val="false"/>
                <w:bCs w:val="false"/>
                <w:sz w:val="20"/>
              </w:rPr>
            </w:pPr>
            <w:r>
              <w:rPr>
                <w:rFonts w:cs="Calibri" w:ascii="Courier New" w:hAnsi="Courier New"/>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highlight w:val="yellow"/>
              </w:rPr>
            </w:pPr>
            <w:r>
              <w:rPr>
                <w:rFonts w:cs="Calibri" w:ascii="Courier New" w:hAnsi="Courier New"/>
                <w:b w:val="false"/>
                <w:bCs w:val="false"/>
                <w:sz w:val="20"/>
                <w:highlight w:val="yellow"/>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Výroba - Programátor – neurální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highlight w:val="yellow"/>
              </w:rPr>
            </w:pPr>
            <w:r>
              <w:rPr>
                <w:rFonts w:cs="Calibri" w:ascii="Courier New" w:hAnsi="Courier New"/>
                <w:b w:val="false"/>
                <w:bCs w:val="false"/>
                <w:sz w:val="20"/>
                <w:highlight w:val="yellow"/>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highlight w:val="yellow"/>
              </w:rPr>
            </w:pPr>
            <w:r>
              <w:rPr>
                <w:rFonts w:cs="Calibri" w:ascii="Courier New" w:hAnsi="Courier New"/>
                <w:b w:val="false"/>
                <w:bCs w:val="false"/>
                <w:sz w:val="20"/>
                <w:highlight w:val="yellow"/>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napToGrid w:val="false"/>
              <w:spacing w:lineRule="auto" w:line="276"/>
              <w:rPr>
                <w:rFonts w:ascii="Calibri" w:hAnsi="Calibri" w:cs="Calibri"/>
                <w:sz w:val="22"/>
                <w:szCs w:val="22"/>
              </w:rPr>
            </w:pPr>
            <w:r>
              <w:rPr>
                <w:rFonts w:cs="Calibri" w:ascii="Courier New" w:hAnsi="Courier New"/>
                <w:b w:val="false"/>
                <w:bCs w:val="false"/>
                <w:sz w:val="20"/>
              </w:rPr>
              <w:t>právník</w:t>
            </w:r>
          </w:p>
        </w:tc>
      </w:tr>
    </w:tbl>
    <w:p>
      <w:pPr>
        <w:pStyle w:val="Normal"/>
        <w:spacing w:lineRule="auto" w:line="276"/>
        <w:rPr/>
      </w:pPr>
      <w:r>
        <w:rPr/>
      </w:r>
    </w:p>
    <w:p>
      <w:pPr>
        <w:pStyle w:val="Normal"/>
        <w:spacing w:lineRule="auto" w:line="276"/>
        <w:rPr>
          <w:rFonts w:ascii="Calibri" w:hAnsi="Calibri" w:cs="Calibri"/>
          <w:b/>
          <w:b/>
          <w:sz w:val="22"/>
          <w:szCs w:val="22"/>
        </w:rPr>
      </w:pPr>
      <w:r>
        <w:rPr>
          <w:rFonts w:cs="Calibri" w:ascii="Calibri" w:hAnsi="Calibri"/>
          <w:b/>
          <w:sz w:val="22"/>
          <w:szCs w:val="22"/>
        </w:rPr>
        <w:t>Spolupracující subjekty</w:t>
      </w:r>
    </w:p>
    <w:p>
      <w:pPr>
        <w:pStyle w:val="Normal"/>
        <w:spacing w:lineRule="auto" w:line="276"/>
        <w:rPr/>
      </w:pPr>
      <w:r>
        <mc:AlternateContent>
          <mc:Choice Requires="wps">
            <w:drawing>
              <wp:anchor behindDoc="0" distT="0" distB="0" distL="0" distR="0" simplePos="0" locked="0" layoutInCell="1" allowOverlap="1" relativeHeight="5" wp14:anchorId="09214EB1">
                <wp:simplePos x="0" y="0"/>
                <wp:positionH relativeFrom="column">
                  <wp:posOffset>0</wp:posOffset>
                </wp:positionH>
                <wp:positionV relativeFrom="paragraph">
                  <wp:posOffset>752475</wp:posOffset>
                </wp:positionV>
                <wp:extent cx="6134735" cy="8959850"/>
                <wp:effectExtent l="0" t="0" r="0" b="0"/>
                <wp:wrapTopAndBottom/>
                <wp:docPr id="7" name="Frame4"/>
                <a:graphic xmlns:a="http://schemas.openxmlformats.org/drawingml/2006/main">
                  <a:graphicData uri="http://schemas.microsoft.com/office/word/2010/wordprocessingShape">
                    <wps:wsp>
                      <wps:cNvSpPr/>
                      <wps:spPr>
                        <a:xfrm>
                          <a:off x="0" y="0"/>
                          <a:ext cx="6134040" cy="8959320"/>
                        </a:xfrm>
                        <a:prstGeom prst="rect">
                          <a:avLst/>
                        </a:prstGeom>
                        <a:noFill/>
                        <a:ln>
                          <a:noFill/>
                        </a:ln>
                      </wps:spPr>
                      <wps:style>
                        <a:lnRef idx="0"/>
                        <a:fillRef idx="0"/>
                        <a:effectRef idx="0"/>
                        <a:fontRef idx="minor"/>
                      </wps:style>
                      <wps:txbx>
                        <w:txbxContent>
                          <w:p>
                            <w:pPr>
                              <w:pStyle w:val="TextBody"/>
                              <w:ind w:firstLine="709"/>
                              <w:rPr>
                                <w:rFonts w:ascii="Courier New" w:hAnsi="Courier New"/>
                                <w:sz w:val="20"/>
                              </w:rPr>
                            </w:pPr>
                            <w:r>
                              <w:rPr/>
                              <w:drawing>
                                <wp:inline distT="0" distB="0" distL="0" distR="0">
                                  <wp:extent cx="1120140" cy="809625"/>
                                  <wp:effectExtent l="0" t="0" r="0" b="0"/>
                                  <wp:docPr id="9"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Výsledek obrázku pro vodafone"/>
                                          <pic:cNvPicPr>
                                            <a:picLocks noChangeAspect="1" noChangeArrowheads="1"/>
                                          </pic:cNvPicPr>
                                        </pic:nvPicPr>
                                        <pic:blipFill>
                                          <a:blip r:embed="rId5"/>
                                          <a:stretch>
                                            <a:fillRect/>
                                          </a:stretch>
                                        </pic:blipFill>
                                        <pic:spPr bwMode="auto">
                                          <a:xfrm>
                                            <a:off x="0" y="0"/>
                                            <a:ext cx="1120140" cy="809625"/>
                                          </a:xfrm>
                                          <a:prstGeom prst="rect">
                                            <a:avLst/>
                                          </a:prstGeom>
                                        </pic:spPr>
                                      </pic:pic>
                                    </a:graphicData>
                                  </a:graphic>
                                </wp:inline>
                              </w:drawing>
                            </w:r>
                          </w:p>
                          <w:p>
                            <w:pPr>
                              <w:pStyle w:val="TextBody"/>
                              <w:rPr>
                                <w:rFonts w:ascii="Courier New" w:hAnsi="Courier New"/>
                                <w:sz w:val="20"/>
                              </w:rPr>
                            </w:pPr>
                            <w:r>
                              <w:rPr>
                                <w:rFonts w:ascii="Courier New" w:hAnsi="Courier New"/>
                                <w:sz w:val="20"/>
                              </w:rPr>
                              <w:t>Spolupráce se společností Vodafone na výzkumu možností nové platformy pro tzv. Internet Věcí za použití technologie NB-IoT.</w:t>
                            </w:r>
                          </w:p>
                          <w:p>
                            <w:pPr>
                              <w:pStyle w:val="FrameContents"/>
                              <w:rPr>
                                <w:rFonts w:ascii="Courier New" w:hAnsi="Courier New"/>
                                <w:b/>
                                <w:b/>
                                <w:bCs/>
                                <w:sz w:val="20"/>
                              </w:rPr>
                            </w:pPr>
                            <w:r>
                              <w:rPr>
                                <w:rFonts w:ascii="Courier New" w:hAnsi="Courier New"/>
                                <w:b/>
                                <w:bCs/>
                                <w:sz w:val="20"/>
                              </w:rPr>
                            </w:r>
                          </w:p>
                          <w:p>
                            <w:pPr>
                              <w:pStyle w:val="TextBody"/>
                              <w:ind w:firstLine="709"/>
                              <w:rPr>
                                <w:rFonts w:ascii="Courier New" w:hAnsi="Courier New"/>
                                <w:sz w:val="20"/>
                              </w:rPr>
                            </w:pPr>
                            <w:r>
                              <w:rPr>
                                <w:rFonts w:ascii="Courier New" w:hAnsi="Courier New"/>
                                <w:sz w:val="20"/>
                              </w:rPr>
                            </w:r>
                          </w:p>
                          <w:p>
                            <w:pPr>
                              <w:pStyle w:val="TextBody"/>
                              <w:rPr>
                                <w:rFonts w:ascii="Courier New" w:hAnsi="Courier New"/>
                                <w:sz w:val="20"/>
                              </w:rPr>
                            </w:pPr>
                            <w:r>
                              <w:rPr>
                                <w:rFonts w:ascii="Courier New" w:hAnsi="Courier New"/>
                                <w:sz w:val="20"/>
                              </w:rPr>
                            </w:r>
                          </w:p>
                          <w:p>
                            <w:pPr>
                              <w:pStyle w:val="TextBody"/>
                              <w:rPr/>
                            </w:pPr>
                            <w:r>
                              <w:rPr>
                                <w:rFonts w:ascii="Courier New" w:hAnsi="Courier New"/>
                                <w:sz w:val="20"/>
                              </w:rPr>
                              <w:t>D</w:t>
                            </w:r>
                            <w:r>
                              <w:rPr>
                                <w:rFonts w:ascii="Courier New" w:hAnsi="Courier New"/>
                                <w:sz w:val="20"/>
                              </w:rPr>
                              <w:drawing>
                                <wp:inline distT="0" distB="0" distL="0" distR="0">
                                  <wp:extent cx="819150" cy="640715"/>
                                  <wp:effectExtent l="0" t="0" r="0" b="0"/>
                                  <wp:docPr id="10"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tady &amp;zcaron;iji, miluji i dýchám!!!"/>
                                          <pic:cNvPicPr>
                                            <a:picLocks noChangeAspect="1" noChangeArrowheads="1"/>
                                          </pic:cNvPicPr>
                                        </pic:nvPicPr>
                                        <pic:blipFill>
                                          <a:blip r:embed="rId6"/>
                                          <a:stretch>
                                            <a:fillRect/>
                                          </a:stretch>
                                        </pic:blipFill>
                                        <pic:spPr bwMode="auto">
                                          <a:xfrm>
                                            <a:off x="0" y="0"/>
                                            <a:ext cx="819150" cy="640715"/>
                                          </a:xfrm>
                                          <a:prstGeom prst="rect">
                                            <a:avLst/>
                                          </a:prstGeom>
                                        </pic:spPr>
                                      </pic:pic>
                                    </a:graphicData>
                                  </a:graphic>
                                </wp:inline>
                              </w:drawing>
                            </w:r>
                            <w:r>
                              <w:rPr>
                                <w:rFonts w:ascii="Courier New" w:hAnsi="Courier New"/>
                                <w:sz w:val="20"/>
                              </w:rPr>
                              <w:t>íky spolupráci s neziskovou organizací Čisté nebe, o.p.s. (</w:t>
                            </w:r>
                            <w:hyperlink r:id="rId7">
                              <w:r>
                                <w:rPr>
                                  <w:rStyle w:val="InternetLink"/>
                                  <w:rFonts w:ascii="Courier New" w:hAnsi="Courier New"/>
                                  <w:sz w:val="20"/>
                                </w:rPr>
                                <w:t>http://www.cistenebe.cz/</w:t>
                              </w:r>
                            </w:hyperlink>
                            <w:r>
                              <w:rPr>
                                <w:rFonts w:ascii="Courier New" w:hAnsi="Courier New"/>
                                <w:sz w:val="20"/>
                              </w:rPr>
                              <w:t>) bude možné poskytnout vzniklou infrastrukturu pro použtí nejen v aplikaci sledující čistotu ovzduší v Ostravském kraji, ale i rozšíření jejich aktivit v oblasti zkoumání možných změn s dopadem na zdraví občanů kraje.</w:t>
                            </w:r>
                          </w:p>
                          <w:p>
                            <w:pPr>
                              <w:pStyle w:val="FrameContents"/>
                              <w:rPr>
                                <w:rFonts w:ascii="Courier New" w:hAnsi="Courier New"/>
                                <w:b/>
                                <w:b/>
                                <w:bCs/>
                                <w:sz w:val="20"/>
                              </w:rPr>
                            </w:pPr>
                            <w:r>
                              <w:rPr>
                                <w:rFonts w:ascii="Courier New" w:hAnsi="Courier New"/>
                                <w:b/>
                                <w:bCs/>
                                <w:sz w:val="20"/>
                              </w:rPr>
                            </w:r>
                          </w:p>
                          <w:p>
                            <w:pPr>
                              <w:pStyle w:val="FrameContents"/>
                              <w:rPr>
                                <w:rFonts w:ascii="Courier New" w:hAnsi="Courier New"/>
                                <w:b/>
                                <w:b/>
                                <w:bCs/>
                                <w:sz w:val="20"/>
                              </w:rPr>
                            </w:pPr>
                            <w:r>
                              <w:rPr>
                                <w:rFonts w:ascii="Courier New" w:hAnsi="Courier New"/>
                                <w:b/>
                                <w:bCs/>
                                <w:sz w:val="20"/>
                              </w:rPr>
                              <w:t xml:space="preserve"> </w:t>
                            </w:r>
                            <w:r>
                              <w:rPr>
                                <w:rFonts w:ascii="Courier New" w:hAnsi="Courier New"/>
                                <w:b/>
                                <w:bCs/>
                                <w:sz w:val="20"/>
                              </w:rPr>
                              <w:drawing>
                                <wp:inline distT="0" distB="0" distL="0" distR="0">
                                  <wp:extent cx="1495425" cy="559435"/>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8"/>
                                          <a:stretch>
                                            <a:fillRect/>
                                          </a:stretch>
                                        </pic:blipFill>
                                        <pic:spPr bwMode="auto">
                                          <a:xfrm>
                                            <a:off x="0" y="0"/>
                                            <a:ext cx="1495425" cy="559435"/>
                                          </a:xfrm>
                                          <a:prstGeom prst="rect">
                                            <a:avLst/>
                                          </a:prstGeom>
                                        </pic:spPr>
                                      </pic:pic>
                                    </a:graphicData>
                                  </a:graphic>
                                </wp:inline>
                              </w:drawing>
                            </w:r>
                          </w:p>
                          <w:p>
                            <w:pPr>
                              <w:pStyle w:val="TextBody"/>
                              <w:rPr/>
                            </w:pPr>
                            <w:r>
                              <w:rPr>
                                <w:rFonts w:ascii="Courier New" w:hAnsi="Courier New"/>
                                <w:sz w:val="20"/>
                              </w:rPr>
                              <w:t>Dalším přirozeným partnerem projektu je Statutární město Ostrava, jmenovitě projekt FajnOVA!!! (</w:t>
                            </w:r>
                            <w:hyperlink r:id="rId9">
                              <w:r>
                                <w:rPr>
                                  <w:rStyle w:val="InternetLink"/>
                                  <w:rFonts w:ascii="Courier New" w:hAnsi="Courier New"/>
                                  <w:sz w:val="20"/>
                                </w:rPr>
                                <w:t>http://fajnova.cz/</w:t>
                              </w:r>
                            </w:hyperlink>
                            <w:r>
                              <w:rPr>
                                <w:rFonts w:ascii="Courier New" w:hAnsi="Courier New"/>
                                <w:sz w:val="20"/>
                              </w:rPr>
                              <w:t>), který má za cíl vytvoření strategického plánu pro rozvoj města i regionu. Důvodem této spolupráce je apriori možné prozkoumání, zda by celý projekt v jeho komerční verzi bylo možné použít nad reálnou infrastrukturou městských budov.</w:t>
                            </w:r>
                          </w:p>
                          <w:p>
                            <w:pPr>
                              <w:pStyle w:val="FrameContents"/>
                              <w:rPr>
                                <w:rFonts w:ascii="Courier New" w:hAnsi="Courier New"/>
                                <w:sz w:val="20"/>
                              </w:rPr>
                            </w:pPr>
                            <w:r>
                              <w:rPr>
                                <w:rFonts w:ascii="Courier New" w:hAnsi="Courier New"/>
                                <w:sz w:val="20"/>
                              </w:rPr>
                            </w:r>
                          </w:p>
                          <w:p>
                            <w:pPr>
                              <w:pStyle w:val="FrameContents"/>
                              <w:rPr>
                                <w:rFonts w:ascii="Courier New" w:hAnsi="Courier New"/>
                                <w:sz w:val="20"/>
                              </w:rPr>
                            </w:pPr>
                            <w:r>
                              <w:rPr/>
                              <w:drawing>
                                <wp:inline distT="0" distB="0" distL="0" distR="0">
                                  <wp:extent cx="752475" cy="871220"/>
                                  <wp:effectExtent l="0" t="0" r="0" b="0"/>
                                  <wp:docPr id="12"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Výsledek obrázku pro Vysokou školou Bá&amp;ncaron;skou"/>
                                          <pic:cNvPicPr>
                                            <a:picLocks noChangeAspect="1" noChangeArrowheads="1"/>
                                          </pic:cNvPicPr>
                                        </pic:nvPicPr>
                                        <pic:blipFill>
                                          <a:blip r:embed="rId10"/>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13"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Výsledek obrázku pro Slezskou Univerzitou v Opav&amp;ecaron;"/>
                                          <pic:cNvPicPr>
                                            <a:picLocks noChangeAspect="1" noChangeArrowheads="1"/>
                                          </pic:cNvPicPr>
                                        </pic:nvPicPr>
                                        <pic:blipFill>
                                          <a:blip r:embed="rId11"/>
                                          <a:stretch>
                                            <a:fillRect/>
                                          </a:stretch>
                                        </pic:blipFill>
                                        <pic:spPr bwMode="auto">
                                          <a:xfrm>
                                            <a:off x="0" y="0"/>
                                            <a:ext cx="1241425" cy="445135"/>
                                          </a:xfrm>
                                          <a:prstGeom prst="rect">
                                            <a:avLst/>
                                          </a:prstGeom>
                                        </pic:spPr>
                                      </pic:pic>
                                    </a:graphicData>
                                  </a:graphic>
                                </wp:inline>
                              </w:drawing>
                            </w:r>
                          </w:p>
                          <w:p>
                            <w:pPr>
                              <w:pStyle w:val="TextBody"/>
                              <w:rPr/>
                            </w:pPr>
                            <w:r>
                              <w:rPr>
                                <w:rFonts w:ascii="Courier New" w:hAnsi="Courier New"/>
                                <w:b w:val="false"/>
                                <w:bCs w:val="false"/>
                                <w:color w:val="00000A"/>
                                <w:sz w:val="20"/>
                              </w:rPr>
                              <w:t>Aktuálně je v jednání možná spolupráce s Vysokou školou Báňskou a Slezskou Univerzitou v Opavě, a možné využití modelů, dat a dalších možností Národního Superpočítačového Centra (</w:t>
                            </w:r>
                            <w:hyperlink r:id="rId12">
                              <w:r>
                                <w:rPr>
                                  <w:rStyle w:val="InternetLink"/>
                                  <w:rFonts w:ascii="Courier New" w:hAnsi="Courier New"/>
                                  <w:b w:val="false"/>
                                  <w:bCs w:val="false"/>
                                  <w:sz w:val="20"/>
                                </w:rPr>
                                <w:t>https://www.it4i.cz/</w:t>
                              </w:r>
                            </w:hyperlink>
                            <w:r>
                              <w:rPr>
                                <w:rFonts w:ascii="Courier New" w:hAnsi="Courier New"/>
                                <w:b w:val="false"/>
                                <w:bCs w:val="false"/>
                                <w:color w:val="00000A"/>
                                <w:sz w:val="20"/>
                              </w:rPr>
                              <w:t>).</w:t>
                            </w:r>
                          </w:p>
                          <w:p>
                            <w:pPr>
                              <w:pStyle w:val="TextBody"/>
                              <w:rPr>
                                <w:b w:val="false"/>
                                <w:b w:val="false"/>
                                <w:bCs w:val="false"/>
                              </w:rPr>
                            </w:pPr>
                            <w:r>
                              <w:rPr>
                                <w:b w:val="false"/>
                                <w:bCs w:val="false"/>
                              </w:rPr>
                            </w:r>
                          </w:p>
                          <w:p>
                            <w:pPr>
                              <w:pStyle w:val="TextBody"/>
                              <w:rPr>
                                <w:rFonts w:ascii="Courier New" w:hAnsi="Courier New"/>
                                <w:b w:val="false"/>
                                <w:b w:val="false"/>
                                <w:bCs w:val="false"/>
                                <w:sz w:val="20"/>
                              </w:rPr>
                            </w:pPr>
                            <w:r>
                              <w:rPr>
                                <w:rFonts w:ascii="Courier New" w:hAnsi="Courier New"/>
                                <w:b w:val="false"/>
                                <w:bCs w:val="false"/>
                                <w:sz w:val="20"/>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FrameContents"/>
                              <w:rPr>
                                <w:rFonts w:ascii="Courier New" w:hAnsi="Courier New"/>
                                <w:sz w:val="20"/>
                              </w:rPr>
                            </w:pPr>
                            <w:r>
                              <w:rPr>
                                <w:rFonts w:ascii="Courier New" w:hAnsi="Courier New"/>
                                <w:sz w:val="20"/>
                              </w:rPr>
                              <w:t xml:space="preserve"> </w:t>
                            </w:r>
                          </w:p>
                          <w:p>
                            <w:pPr>
                              <w:pStyle w:val="FrameContents"/>
                              <w:rPr>
                                <w:rFonts w:ascii="Courier New" w:hAnsi="Courier New"/>
                                <w:sz w:val="20"/>
                              </w:rPr>
                            </w:pPr>
                            <w:r>
                              <w:rPr>
                                <w:rFonts w:ascii="Courier New" w:hAnsi="Courier New"/>
                                <w:sz w:val="20"/>
                              </w:rPr>
                            </w:r>
                          </w:p>
                          <w:p>
                            <w:pPr>
                              <w:pStyle w:val="FrameContents"/>
                              <w:rPr>
                                <w:rFonts w:ascii="Courier New" w:hAnsi="Courier New"/>
                                <w:sz w:val="20"/>
                              </w:rPr>
                            </w:pPr>
                            <w:r>
                              <w:rPr/>
                              <w:drawing>
                                <wp:inline distT="0" distB="0" distL="0" distR="0">
                                  <wp:extent cx="1219200" cy="784225"/>
                                  <wp:effectExtent l="0" t="0" r="0" b="0"/>
                                  <wp:docPr id="14"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https://scontent-lhr3-1.xx.fbcdn.net/v/t1.0-9/398999_404341249606370_1070432058_n.jpg?oh=150ad745907f9a3db8be6838c4b14d79&amp;oe=5898C2BA"/>
                                          <pic:cNvPicPr>
                                            <a:picLocks noChangeAspect="1" noChangeArrowheads="1"/>
                                          </pic:cNvPicPr>
                                        </pic:nvPicPr>
                                        <pic:blipFill>
                                          <a:blip r:embed="rId13"/>
                                          <a:stretch>
                                            <a:fillRect/>
                                          </a:stretch>
                                        </pic:blipFill>
                                        <pic:spPr bwMode="auto">
                                          <a:xfrm>
                                            <a:off x="0" y="0"/>
                                            <a:ext cx="1219200" cy="784225"/>
                                          </a:xfrm>
                                          <a:prstGeom prst="rect">
                                            <a:avLst/>
                                          </a:prstGeom>
                                        </pic:spPr>
                                      </pic:pic>
                                    </a:graphicData>
                                  </a:graphic>
                                </wp:inline>
                              </w:drawing>
                            </w:r>
                          </w:p>
                          <w:p>
                            <w:pPr>
                              <w:pStyle w:val="TextBody"/>
                              <w:rPr/>
                            </w:pPr>
                            <w:r>
                              <w:rPr>
                                <w:rFonts w:ascii="Courier New" w:hAnsi="Courier New"/>
                                <w:b w:val="false"/>
                                <w:bCs w:val="false"/>
                                <w:color w:val="00000A"/>
                                <w:sz w:val="20"/>
                              </w:rPr>
                              <w:t xml:space="preserve">Nezisková organizace Model klub Hať má již 15 let zkušeností s provozem rádiem řízených letadel a dronů. Uvolili se poskytnout know-how a zázemí pro testování letecké platformy. </w:t>
                            </w:r>
                          </w:p>
                        </w:txbxContent>
                      </wps:txbx>
                      <wps:bodyPr lIns="90000" rIns="90000" tIns="45000" bIns="45000">
                        <a:noAutofit/>
                      </wps:bodyPr>
                    </wps:wsp>
                  </a:graphicData>
                </a:graphic>
              </wp:anchor>
            </w:drawing>
          </mc:Choice>
          <mc:Fallback>
            <w:pict>
              <v:rect id="shape_0" ID="Frame4" stroked="f" style="position:absolute;margin-left:0pt;margin-top:59.25pt;width:482.95pt;height:705.4pt" wp14:anchorId="09214EB1">
                <w10:wrap type="square"/>
                <v:fill o:detectmouseclick="t" on="false"/>
                <v:stroke color="#3465a4" joinstyle="round" endcap="flat"/>
                <v:textbox>
                  <w:txbxContent>
                    <w:p>
                      <w:pPr>
                        <w:pStyle w:val="TextBody"/>
                        <w:ind w:firstLine="709"/>
                        <w:rPr>
                          <w:rFonts w:ascii="Courier New" w:hAnsi="Courier New"/>
                          <w:sz w:val="20"/>
                        </w:rPr>
                      </w:pPr>
                      <w:r>
                        <w:rPr/>
                        <w:drawing>
                          <wp:inline distT="0" distB="0" distL="0" distR="0">
                            <wp:extent cx="1120140" cy="809625"/>
                            <wp:effectExtent l="0" t="0" r="0" b="0"/>
                            <wp:docPr id="15"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Výsledek obrázku pro vodafone"/>
                                    <pic:cNvPicPr>
                                      <a:picLocks noChangeAspect="1" noChangeArrowheads="1"/>
                                    </pic:cNvPicPr>
                                  </pic:nvPicPr>
                                  <pic:blipFill>
                                    <a:blip r:embed="rId5"/>
                                    <a:stretch>
                                      <a:fillRect/>
                                    </a:stretch>
                                  </pic:blipFill>
                                  <pic:spPr bwMode="auto">
                                    <a:xfrm>
                                      <a:off x="0" y="0"/>
                                      <a:ext cx="1120140" cy="809625"/>
                                    </a:xfrm>
                                    <a:prstGeom prst="rect">
                                      <a:avLst/>
                                    </a:prstGeom>
                                  </pic:spPr>
                                </pic:pic>
                              </a:graphicData>
                            </a:graphic>
                          </wp:inline>
                        </w:drawing>
                      </w:r>
                    </w:p>
                    <w:p>
                      <w:pPr>
                        <w:pStyle w:val="TextBody"/>
                        <w:rPr>
                          <w:rFonts w:ascii="Courier New" w:hAnsi="Courier New"/>
                          <w:sz w:val="20"/>
                        </w:rPr>
                      </w:pPr>
                      <w:r>
                        <w:rPr>
                          <w:rFonts w:ascii="Courier New" w:hAnsi="Courier New"/>
                          <w:sz w:val="20"/>
                        </w:rPr>
                        <w:t>Spolupráce se společností Vodafone na výzkumu možností nové platformy pro tzv. Internet Věcí za použití technologie NB-IoT.</w:t>
                      </w:r>
                    </w:p>
                    <w:p>
                      <w:pPr>
                        <w:pStyle w:val="FrameContents"/>
                        <w:rPr>
                          <w:rFonts w:ascii="Courier New" w:hAnsi="Courier New"/>
                          <w:b/>
                          <w:b/>
                          <w:bCs/>
                          <w:sz w:val="20"/>
                        </w:rPr>
                      </w:pPr>
                      <w:r>
                        <w:rPr>
                          <w:rFonts w:ascii="Courier New" w:hAnsi="Courier New"/>
                          <w:b/>
                          <w:bCs/>
                          <w:sz w:val="20"/>
                        </w:rPr>
                      </w:r>
                    </w:p>
                    <w:p>
                      <w:pPr>
                        <w:pStyle w:val="TextBody"/>
                        <w:ind w:firstLine="709"/>
                        <w:rPr>
                          <w:rFonts w:ascii="Courier New" w:hAnsi="Courier New"/>
                          <w:sz w:val="20"/>
                        </w:rPr>
                      </w:pPr>
                      <w:r>
                        <w:rPr>
                          <w:rFonts w:ascii="Courier New" w:hAnsi="Courier New"/>
                          <w:sz w:val="20"/>
                        </w:rPr>
                      </w:r>
                    </w:p>
                    <w:p>
                      <w:pPr>
                        <w:pStyle w:val="TextBody"/>
                        <w:rPr>
                          <w:rFonts w:ascii="Courier New" w:hAnsi="Courier New"/>
                          <w:sz w:val="20"/>
                        </w:rPr>
                      </w:pPr>
                      <w:r>
                        <w:rPr>
                          <w:rFonts w:ascii="Courier New" w:hAnsi="Courier New"/>
                          <w:sz w:val="20"/>
                        </w:rPr>
                      </w:r>
                    </w:p>
                    <w:p>
                      <w:pPr>
                        <w:pStyle w:val="TextBody"/>
                        <w:rPr/>
                      </w:pPr>
                      <w:r>
                        <w:rPr>
                          <w:rFonts w:ascii="Courier New" w:hAnsi="Courier New"/>
                          <w:sz w:val="20"/>
                        </w:rPr>
                        <w:t>D</w:t>
                      </w:r>
                      <w:r>
                        <w:rPr>
                          <w:rFonts w:ascii="Courier New" w:hAnsi="Courier New"/>
                          <w:sz w:val="20"/>
                        </w:rPr>
                        <w:drawing>
                          <wp:inline distT="0" distB="0" distL="0" distR="0">
                            <wp:extent cx="819150" cy="640715"/>
                            <wp:effectExtent l="0" t="0" r="0" b="0"/>
                            <wp:docPr id="16"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tady &amp;zcaron;iji, miluji i dýchám!!!"/>
                                    <pic:cNvPicPr>
                                      <a:picLocks noChangeAspect="1" noChangeArrowheads="1"/>
                                    </pic:cNvPicPr>
                                  </pic:nvPicPr>
                                  <pic:blipFill>
                                    <a:blip r:embed="rId6"/>
                                    <a:stretch>
                                      <a:fillRect/>
                                    </a:stretch>
                                  </pic:blipFill>
                                  <pic:spPr bwMode="auto">
                                    <a:xfrm>
                                      <a:off x="0" y="0"/>
                                      <a:ext cx="819150" cy="640715"/>
                                    </a:xfrm>
                                    <a:prstGeom prst="rect">
                                      <a:avLst/>
                                    </a:prstGeom>
                                  </pic:spPr>
                                </pic:pic>
                              </a:graphicData>
                            </a:graphic>
                          </wp:inline>
                        </w:drawing>
                      </w:r>
                      <w:r>
                        <w:rPr>
                          <w:rFonts w:ascii="Courier New" w:hAnsi="Courier New"/>
                          <w:sz w:val="20"/>
                        </w:rPr>
                        <w:t>íky spolupráci s neziskovou organizací Čisté nebe, o.p.s. (</w:t>
                      </w:r>
                      <w:hyperlink r:id="rId14">
                        <w:r>
                          <w:rPr>
                            <w:rStyle w:val="InternetLink"/>
                            <w:rFonts w:ascii="Courier New" w:hAnsi="Courier New"/>
                            <w:sz w:val="20"/>
                          </w:rPr>
                          <w:t>http://www.cistenebe.cz/</w:t>
                        </w:r>
                      </w:hyperlink>
                      <w:r>
                        <w:rPr>
                          <w:rFonts w:ascii="Courier New" w:hAnsi="Courier New"/>
                          <w:sz w:val="20"/>
                        </w:rPr>
                        <w:t>) bude možné poskytnout vzniklou infrastrukturu pro použtí nejen v aplikaci sledující čistotu ovzduší v Ostravském kraji, ale i rozšíření jejich aktivit v oblasti zkoumání možných změn s dopadem na zdraví občanů kraje.</w:t>
                      </w:r>
                    </w:p>
                    <w:p>
                      <w:pPr>
                        <w:pStyle w:val="FrameContents"/>
                        <w:rPr>
                          <w:rFonts w:ascii="Courier New" w:hAnsi="Courier New"/>
                          <w:b/>
                          <w:b/>
                          <w:bCs/>
                          <w:sz w:val="20"/>
                        </w:rPr>
                      </w:pPr>
                      <w:r>
                        <w:rPr>
                          <w:rFonts w:ascii="Courier New" w:hAnsi="Courier New"/>
                          <w:b/>
                          <w:bCs/>
                          <w:sz w:val="20"/>
                        </w:rPr>
                      </w:r>
                    </w:p>
                    <w:p>
                      <w:pPr>
                        <w:pStyle w:val="FrameContents"/>
                        <w:rPr>
                          <w:rFonts w:ascii="Courier New" w:hAnsi="Courier New"/>
                          <w:b/>
                          <w:b/>
                          <w:bCs/>
                          <w:sz w:val="20"/>
                        </w:rPr>
                      </w:pPr>
                      <w:r>
                        <w:rPr>
                          <w:rFonts w:ascii="Courier New" w:hAnsi="Courier New"/>
                          <w:b/>
                          <w:bCs/>
                          <w:sz w:val="20"/>
                        </w:rPr>
                        <w:t xml:space="preserve"> </w:t>
                      </w:r>
                      <w:r>
                        <w:rPr>
                          <w:rFonts w:ascii="Courier New" w:hAnsi="Courier New"/>
                          <w:b/>
                          <w:bCs/>
                          <w:sz w:val="20"/>
                        </w:rPr>
                        <w:drawing>
                          <wp:inline distT="0" distB="0" distL="0" distR="0">
                            <wp:extent cx="1495425" cy="55943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8"/>
                                    <a:stretch>
                                      <a:fillRect/>
                                    </a:stretch>
                                  </pic:blipFill>
                                  <pic:spPr bwMode="auto">
                                    <a:xfrm>
                                      <a:off x="0" y="0"/>
                                      <a:ext cx="1495425" cy="559435"/>
                                    </a:xfrm>
                                    <a:prstGeom prst="rect">
                                      <a:avLst/>
                                    </a:prstGeom>
                                  </pic:spPr>
                                </pic:pic>
                              </a:graphicData>
                            </a:graphic>
                          </wp:inline>
                        </w:drawing>
                      </w:r>
                    </w:p>
                    <w:p>
                      <w:pPr>
                        <w:pStyle w:val="TextBody"/>
                        <w:rPr/>
                      </w:pPr>
                      <w:r>
                        <w:rPr>
                          <w:rFonts w:ascii="Courier New" w:hAnsi="Courier New"/>
                          <w:sz w:val="20"/>
                        </w:rPr>
                        <w:t>Dalším přirozeným partnerem projektu je Statutární město Ostrava, jmenovitě projekt FajnOVA!!! (</w:t>
                      </w:r>
                      <w:hyperlink r:id="rId15">
                        <w:r>
                          <w:rPr>
                            <w:rStyle w:val="InternetLink"/>
                            <w:rFonts w:ascii="Courier New" w:hAnsi="Courier New"/>
                            <w:sz w:val="20"/>
                          </w:rPr>
                          <w:t>http://fajnova.cz/</w:t>
                        </w:r>
                      </w:hyperlink>
                      <w:r>
                        <w:rPr>
                          <w:rFonts w:ascii="Courier New" w:hAnsi="Courier New"/>
                          <w:sz w:val="20"/>
                        </w:rPr>
                        <w:t>), který má za cíl vytvoření strategického plánu pro rozvoj města i regionu. Důvodem této spolupráce je apriori možné prozkoumání, zda by celý projekt v jeho komerční verzi bylo možné použít nad reálnou infrastrukturou městských budov.</w:t>
                      </w:r>
                    </w:p>
                    <w:p>
                      <w:pPr>
                        <w:pStyle w:val="FrameContents"/>
                        <w:rPr>
                          <w:rFonts w:ascii="Courier New" w:hAnsi="Courier New"/>
                          <w:sz w:val="20"/>
                        </w:rPr>
                      </w:pPr>
                      <w:r>
                        <w:rPr>
                          <w:rFonts w:ascii="Courier New" w:hAnsi="Courier New"/>
                          <w:sz w:val="20"/>
                        </w:rPr>
                      </w:r>
                    </w:p>
                    <w:p>
                      <w:pPr>
                        <w:pStyle w:val="FrameContents"/>
                        <w:rPr>
                          <w:rFonts w:ascii="Courier New" w:hAnsi="Courier New"/>
                          <w:sz w:val="20"/>
                        </w:rPr>
                      </w:pPr>
                      <w:r>
                        <w:rPr/>
                        <w:drawing>
                          <wp:inline distT="0" distB="0" distL="0" distR="0">
                            <wp:extent cx="752475" cy="871220"/>
                            <wp:effectExtent l="0" t="0" r="0" b="0"/>
                            <wp:docPr id="18"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Výsledek obrázku pro Vysokou školou Bá&amp;ncaron;skou"/>
                                    <pic:cNvPicPr>
                                      <a:picLocks noChangeAspect="1" noChangeArrowheads="1"/>
                                    </pic:cNvPicPr>
                                  </pic:nvPicPr>
                                  <pic:blipFill>
                                    <a:blip r:embed="rId10"/>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19"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Výsledek obrázku pro Slezskou Univerzitou v Opav&amp;ecaron;"/>
                                    <pic:cNvPicPr>
                                      <a:picLocks noChangeAspect="1" noChangeArrowheads="1"/>
                                    </pic:cNvPicPr>
                                  </pic:nvPicPr>
                                  <pic:blipFill>
                                    <a:blip r:embed="rId11"/>
                                    <a:stretch>
                                      <a:fillRect/>
                                    </a:stretch>
                                  </pic:blipFill>
                                  <pic:spPr bwMode="auto">
                                    <a:xfrm>
                                      <a:off x="0" y="0"/>
                                      <a:ext cx="1241425" cy="445135"/>
                                    </a:xfrm>
                                    <a:prstGeom prst="rect">
                                      <a:avLst/>
                                    </a:prstGeom>
                                  </pic:spPr>
                                </pic:pic>
                              </a:graphicData>
                            </a:graphic>
                          </wp:inline>
                        </w:drawing>
                      </w:r>
                    </w:p>
                    <w:p>
                      <w:pPr>
                        <w:pStyle w:val="TextBody"/>
                        <w:rPr/>
                      </w:pPr>
                      <w:r>
                        <w:rPr>
                          <w:rFonts w:ascii="Courier New" w:hAnsi="Courier New"/>
                          <w:b w:val="false"/>
                          <w:bCs w:val="false"/>
                          <w:color w:val="00000A"/>
                          <w:sz w:val="20"/>
                        </w:rPr>
                        <w:t>Aktuálně je v jednání možná spolupráce s Vysokou školou Báňskou a Slezskou Univerzitou v Opavě, a možné využití modelů, dat a dalších možností Národního Superpočítačového Centra (</w:t>
                      </w:r>
                      <w:hyperlink r:id="rId16">
                        <w:r>
                          <w:rPr>
                            <w:rStyle w:val="InternetLink"/>
                            <w:rFonts w:ascii="Courier New" w:hAnsi="Courier New"/>
                            <w:b w:val="false"/>
                            <w:bCs w:val="false"/>
                            <w:sz w:val="20"/>
                          </w:rPr>
                          <w:t>https://www.it4i.cz/</w:t>
                        </w:r>
                      </w:hyperlink>
                      <w:r>
                        <w:rPr>
                          <w:rFonts w:ascii="Courier New" w:hAnsi="Courier New"/>
                          <w:b w:val="false"/>
                          <w:bCs w:val="false"/>
                          <w:color w:val="00000A"/>
                          <w:sz w:val="20"/>
                        </w:rPr>
                        <w:t>).</w:t>
                      </w:r>
                    </w:p>
                    <w:p>
                      <w:pPr>
                        <w:pStyle w:val="TextBody"/>
                        <w:rPr>
                          <w:b w:val="false"/>
                          <w:b w:val="false"/>
                          <w:bCs w:val="false"/>
                        </w:rPr>
                      </w:pPr>
                      <w:r>
                        <w:rPr>
                          <w:b w:val="false"/>
                          <w:bCs w:val="false"/>
                        </w:rPr>
                      </w:r>
                    </w:p>
                    <w:p>
                      <w:pPr>
                        <w:pStyle w:val="TextBody"/>
                        <w:rPr>
                          <w:rFonts w:ascii="Courier New" w:hAnsi="Courier New"/>
                          <w:b w:val="false"/>
                          <w:b w:val="false"/>
                          <w:bCs w:val="false"/>
                          <w:sz w:val="20"/>
                        </w:rPr>
                      </w:pPr>
                      <w:r>
                        <w:rPr>
                          <w:rFonts w:ascii="Courier New" w:hAnsi="Courier New"/>
                          <w:b w:val="false"/>
                          <w:bCs w:val="false"/>
                          <w:sz w:val="20"/>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FrameContents"/>
                        <w:rPr>
                          <w:rFonts w:ascii="Courier New" w:hAnsi="Courier New"/>
                          <w:sz w:val="20"/>
                        </w:rPr>
                      </w:pPr>
                      <w:r>
                        <w:rPr>
                          <w:rFonts w:ascii="Courier New" w:hAnsi="Courier New"/>
                          <w:sz w:val="20"/>
                        </w:rPr>
                        <w:t xml:space="preserve"> </w:t>
                      </w:r>
                    </w:p>
                    <w:p>
                      <w:pPr>
                        <w:pStyle w:val="FrameContents"/>
                        <w:rPr>
                          <w:rFonts w:ascii="Courier New" w:hAnsi="Courier New"/>
                          <w:sz w:val="20"/>
                        </w:rPr>
                      </w:pPr>
                      <w:r>
                        <w:rPr>
                          <w:rFonts w:ascii="Courier New" w:hAnsi="Courier New"/>
                          <w:sz w:val="20"/>
                        </w:rPr>
                      </w:r>
                    </w:p>
                    <w:p>
                      <w:pPr>
                        <w:pStyle w:val="FrameContents"/>
                        <w:rPr>
                          <w:rFonts w:ascii="Courier New" w:hAnsi="Courier New"/>
                          <w:sz w:val="20"/>
                        </w:rPr>
                      </w:pPr>
                      <w:r>
                        <w:rPr/>
                        <w:drawing>
                          <wp:inline distT="0" distB="0" distL="0" distR="0">
                            <wp:extent cx="1219200" cy="784225"/>
                            <wp:effectExtent l="0" t="0" r="0" b="0"/>
                            <wp:docPr id="20"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https://scontent-lhr3-1.xx.fbcdn.net/v/t1.0-9/398999_404341249606370_1070432058_n.jpg?oh=150ad745907f9a3db8be6838c4b14d79&amp;oe=5898C2BA"/>
                                    <pic:cNvPicPr>
                                      <a:picLocks noChangeAspect="1" noChangeArrowheads="1"/>
                                    </pic:cNvPicPr>
                                  </pic:nvPicPr>
                                  <pic:blipFill>
                                    <a:blip r:embed="rId13"/>
                                    <a:stretch>
                                      <a:fillRect/>
                                    </a:stretch>
                                  </pic:blipFill>
                                  <pic:spPr bwMode="auto">
                                    <a:xfrm>
                                      <a:off x="0" y="0"/>
                                      <a:ext cx="1219200" cy="784225"/>
                                    </a:xfrm>
                                    <a:prstGeom prst="rect">
                                      <a:avLst/>
                                    </a:prstGeom>
                                  </pic:spPr>
                                </pic:pic>
                              </a:graphicData>
                            </a:graphic>
                          </wp:inline>
                        </w:drawing>
                      </w:r>
                    </w:p>
                    <w:p>
                      <w:pPr>
                        <w:pStyle w:val="TextBody"/>
                        <w:rPr/>
                      </w:pPr>
                      <w:r>
                        <w:rPr>
                          <w:rFonts w:ascii="Courier New" w:hAnsi="Courier New"/>
                          <w:b w:val="false"/>
                          <w:bCs w:val="false"/>
                          <w:color w:val="00000A"/>
                          <w:sz w:val="20"/>
                        </w:rPr>
                        <w:t xml:space="preserve">Nezisková organizace Model klub Hať má již 15 let zkušeností s provozem rádiem řízených letadel a dronů. Uvolili se poskytnout know-how a zázemí pro testování letecké platformy. </w:t>
                      </w:r>
                    </w:p>
                  </w:txbxContent>
                </v:textbox>
              </v:rect>
            </w:pict>
          </mc:Fallback>
        </mc:AlternateContent>
      </w:r>
      <w:r>
        <w:rPr>
          <w:rFonts w:cs="Calibri" w:ascii="Calibri" w:hAnsi="Calibri"/>
          <w:i/>
          <w:sz w:val="22"/>
          <w:szCs w:val="22"/>
        </w:rPr>
        <w:t>Uveďte, jaké další organizace se budou na realizaci projektu podílet (tj. budou přímo vstupovat do klíčových aktivit projektu) a v jaké fázi realizace.</w:t>
      </w:r>
    </w:p>
    <w:p>
      <w:pPr>
        <w:pStyle w:val="Normal"/>
        <w:spacing w:lineRule="auto" w:line="276"/>
        <w:rPr>
          <w:rFonts w:ascii="Calibri" w:hAnsi="Calibri" w:cs="Calibri"/>
          <w:i/>
          <w:i/>
          <w:sz w:val="22"/>
          <w:szCs w:val="22"/>
        </w:rPr>
      </w:pPr>
      <w:r>
        <w:rPr>
          <w:rFonts w:cs="Calibri" w:ascii="Calibri" w:hAnsi="Calibri"/>
          <w:i/>
          <w:sz w:val="22"/>
          <w:szCs w:val="22"/>
        </w:rPr>
      </w:r>
    </w:p>
    <w:p>
      <w:pPr>
        <w:pStyle w:val="Normal"/>
        <w:spacing w:lineRule="auto" w:line="276"/>
        <w:rPr>
          <w:rFonts w:ascii="Calibri" w:hAnsi="Calibri" w:cs="Calibri"/>
          <w:i/>
          <w:i/>
          <w:sz w:val="22"/>
          <w:szCs w:val="22"/>
        </w:rPr>
      </w:pPr>
      <w:r>
        <w:rPr>
          <w:rFonts w:cs="Calibri" w:ascii="Calibri" w:hAnsi="Calibri"/>
          <w:i/>
          <w:sz w:val="22"/>
          <w:szCs w:val="22"/>
        </w:rPr>
      </w:r>
    </w:p>
    <w:p>
      <w:pPr>
        <w:pStyle w:val="Normal"/>
        <w:spacing w:lineRule="auto" w:line="276"/>
        <w:rPr>
          <w:rFonts w:ascii="Calibri" w:hAnsi="Calibri" w:cs="Calibri"/>
          <w:i/>
          <w:i/>
          <w:sz w:val="22"/>
          <w:szCs w:val="22"/>
        </w:rPr>
      </w:pPr>
      <w:r>
        <w:rPr>
          <w:rFonts w:cs="Calibri" w:ascii="Calibri" w:hAnsi="Calibri"/>
          <w:i/>
          <w:sz w:val="22"/>
          <w:szCs w:val="22"/>
        </w:rPr>
      </w:r>
    </w:p>
    <w:p>
      <w:pPr>
        <w:pStyle w:val="Normal"/>
        <w:spacing w:lineRule="auto" w:line="276"/>
        <w:rPr>
          <w:rFonts w:ascii="Calibri" w:hAnsi="Calibri" w:cs="Calibri"/>
          <w:i/>
          <w:i/>
          <w:sz w:val="22"/>
          <w:szCs w:val="22"/>
        </w:rPr>
      </w:pPr>
      <w:r>
        <w:rPr>
          <w:rFonts w:cs="Calibri" w:ascii="Calibri" w:hAnsi="Calibri"/>
          <w:i/>
          <w:sz w:val="22"/>
          <w:szCs w:val="22"/>
        </w:rPr>
      </w:r>
    </w:p>
    <w:p>
      <w:pPr>
        <w:pStyle w:val="Normal"/>
        <w:spacing w:lineRule="auto" w:line="276"/>
        <w:rPr>
          <w:rFonts w:ascii="Calibri" w:hAnsi="Calibri" w:cs="Calibri"/>
          <w:i/>
          <w:i/>
          <w:sz w:val="22"/>
          <w:szCs w:val="22"/>
        </w:rPr>
      </w:pPr>
      <w:r>
        <w:rPr>
          <w:rFonts w:cs="Calibri" w:ascii="Calibri" w:hAnsi="Calibri"/>
          <w:i/>
          <w:sz w:val="22"/>
          <w:szCs w:val="22"/>
        </w:rPr>
      </w:r>
    </w:p>
    <w:p>
      <w:pPr>
        <w:pStyle w:val="Normal"/>
        <w:spacing w:lineRule="auto" w:line="276"/>
        <w:rPr>
          <w:rFonts w:ascii="Calibri" w:hAnsi="Calibri" w:cs="Calibri"/>
          <w:i/>
          <w:i/>
          <w:sz w:val="22"/>
          <w:szCs w:val="22"/>
        </w:rPr>
      </w:pPr>
      <w:r>
        <w:rPr>
          <w:rFonts w:cs="Calibri" w:ascii="Calibri" w:hAnsi="Calibri"/>
          <w:i/>
          <w:sz w:val="22"/>
          <w:szCs w:val="22"/>
        </w:rPr>
      </w:r>
    </w:p>
    <w:p>
      <w:pPr>
        <w:pStyle w:val="Normal"/>
        <w:spacing w:lineRule="auto" w:line="276"/>
        <w:rPr>
          <w:rFonts w:ascii="Calibri" w:hAnsi="Calibri" w:cs="Calibri"/>
          <w:i/>
          <w:i/>
          <w:sz w:val="22"/>
          <w:szCs w:val="22"/>
        </w:rPr>
      </w:pPr>
      <w:r>
        <w:rPr>
          <w:rFonts w:cs="Calibri" w:ascii="Calibri" w:hAnsi="Calibri"/>
          <w:i/>
          <w:sz w:val="22"/>
          <w:szCs w:val="22"/>
        </w:rPr>
      </w:r>
    </w:p>
    <w:p>
      <w:pPr>
        <w:pStyle w:val="Normal"/>
        <w:spacing w:lineRule="auto" w:line="276"/>
        <w:rPr>
          <w:rFonts w:ascii="Calibri" w:hAnsi="Calibri" w:cs="Calibri"/>
          <w:i/>
          <w:i/>
          <w:sz w:val="22"/>
          <w:szCs w:val="22"/>
        </w:rPr>
      </w:pPr>
      <w:r>
        <w:rPr>
          <w:rFonts w:cs="Calibri" w:ascii="Calibri" w:hAnsi="Calibri"/>
          <w:i/>
          <w:sz w:val="22"/>
          <w:szCs w:val="22"/>
        </w:rPr>
      </w:r>
    </w:p>
    <w:p>
      <w:pPr>
        <w:pStyle w:val="Normal"/>
        <w:spacing w:lineRule="auto" w:line="276"/>
        <w:rPr>
          <w:rFonts w:ascii="Calibri" w:hAnsi="Calibri" w:cs="Calibri"/>
          <w:i/>
          <w:i/>
          <w:sz w:val="22"/>
          <w:szCs w:val="22"/>
        </w:rPr>
      </w:pPr>
      <w:r>
        <w:rPr>
          <w:rFonts w:cs="Calibri" w:ascii="Calibri" w:hAnsi="Calibri"/>
          <w:i/>
          <w:sz w:val="22"/>
          <w:szCs w:val="22"/>
        </w:rPr>
      </w:r>
    </w:p>
    <w:p>
      <w:pPr>
        <w:pStyle w:val="Normal"/>
        <w:keepNext/>
        <w:keepLines/>
        <w:spacing w:lineRule="auto" w:line="276" w:before="200" w:after="0"/>
        <w:rPr/>
      </w:pPr>
      <w:r>
        <w:rPr>
          <w:rFonts w:cs="Calibri" w:ascii="Calibri" w:hAnsi="Calibri"/>
          <w:b/>
          <w:sz w:val="22"/>
          <w:szCs w:val="22"/>
        </w:rPr>
        <w:t>Harmonogram a aktivity</w:t>
      </w:r>
    </w:p>
    <w:p>
      <w:pPr>
        <w:pStyle w:val="Normal"/>
        <w:spacing w:lineRule="auto" w:line="276"/>
        <w:rPr/>
      </w:pPr>
      <w:r>
        <w:rPr>
          <w:rFonts w:cs="Calibri" w:ascii="Calibri" w:hAnsi="Calibri"/>
          <w:i/>
          <w:sz w:val="22"/>
          <w:szCs w:val="22"/>
        </w:rPr>
        <w:t>Popište klíčové aktivity vašeho projektu. Dle potřeby nakopírujte tabulku.</w:t>
      </w:r>
    </w:p>
    <w:tbl>
      <w:tblPr>
        <w:tblW w:w="9050" w:type="dxa"/>
        <w:jc w:val="left"/>
        <w:tblInd w:w="-22" w:type="dxa"/>
        <w:tblBorders>
          <w:top w:val="single" w:sz="6" w:space="0" w:color="000001"/>
          <w:left w:val="single" w:sz="6" w:space="0" w:color="000001"/>
          <w:bottom w:val="single" w:sz="6" w:space="0" w:color="000001"/>
          <w:insideH w:val="single" w:sz="6" w:space="0" w:color="000001"/>
        </w:tblBorders>
        <w:tblCellMar>
          <w:top w:w="105" w:type="dxa"/>
          <w:left w:w="81" w:type="dxa"/>
          <w:bottom w:w="105" w:type="dxa"/>
          <w:right w:w="105" w:type="dxa"/>
        </w:tblCellMar>
        <w:tblLook w:val="0000" w:noVBand="0" w:noHBand="0" w:lastColumn="0" w:firstColumn="0" w:lastRow="0" w:firstRow="0"/>
      </w:tblPr>
      <w:tblGrid>
        <w:gridCol w:w="2514"/>
        <w:gridCol w:w="3259"/>
        <w:gridCol w:w="3277"/>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pPr>
            <w:r>
              <w:rPr>
                <w:rFonts w:cs="Calibri" w:ascii="Calibri" w:hAnsi="Calibri"/>
              </w:rPr>
              <w:t>Návrh, kalibrace a výroba senzorů pro měření v interiéru objektu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Výstupy</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Zdroje (tým a finance)</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Senzory pro měření uvnitř i vně budov</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Ing. Pavel Polach</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r>
          </w:p>
        </w:tc>
      </w:tr>
    </w:tbl>
    <w:p>
      <w:pPr>
        <w:pStyle w:val="Heading2"/>
        <w:numPr>
          <w:ilvl w:val="1"/>
          <w:numId w:val="2"/>
        </w:numPr>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r>
    </w:p>
    <w:tbl>
      <w:tblPr>
        <w:tblW w:w="9050" w:type="dxa"/>
        <w:jc w:val="left"/>
        <w:tblInd w:w="-22" w:type="dxa"/>
        <w:tblBorders>
          <w:top w:val="single" w:sz="6" w:space="0" w:color="000001"/>
          <w:left w:val="single" w:sz="6" w:space="0" w:color="000001"/>
          <w:bottom w:val="single" w:sz="6" w:space="0" w:color="000001"/>
          <w:insideH w:val="single" w:sz="6" w:space="0" w:color="000001"/>
        </w:tblBorders>
        <w:tblCellMar>
          <w:top w:w="105" w:type="dxa"/>
          <w:left w:w="81" w:type="dxa"/>
          <w:bottom w:w="105" w:type="dxa"/>
          <w:right w:w="105" w:type="dxa"/>
        </w:tblCellMar>
        <w:tblLook w:val="0000" w:noVBand="0" w:noHBand="0" w:lastColumn="0" w:firstColumn="0" w:lastRow="0" w:firstRow="0"/>
      </w:tblPr>
      <w:tblGrid>
        <w:gridCol w:w="2514"/>
        <w:gridCol w:w="3259"/>
        <w:gridCol w:w="3277"/>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Výstupy</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Zdroje (tým a finance)</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Funkční infrastruktura serveru pro ukládání a zpracování dat</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Jiří Sléžka, Tomáš Petrů, Ondřej Lipina</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r>
          </w:p>
        </w:tc>
      </w:tr>
    </w:tbl>
    <w:p>
      <w:pPr>
        <w:pStyle w:val="Normal"/>
        <w:spacing w:lineRule="auto" w:line="276"/>
        <w:rPr>
          <w:rFonts w:ascii="Calibri" w:hAnsi="Calibri" w:cs="Calibri"/>
          <w:sz w:val="22"/>
          <w:szCs w:val="22"/>
        </w:rPr>
      </w:pPr>
      <w:r>
        <w:rPr>
          <w:rFonts w:cs="Calibri" w:ascii="Calibri" w:hAnsi="Calibri"/>
          <w:sz w:val="22"/>
          <w:szCs w:val="22"/>
        </w:rPr>
      </w:r>
    </w:p>
    <w:tbl>
      <w:tblPr>
        <w:tblW w:w="9050" w:type="dxa"/>
        <w:jc w:val="left"/>
        <w:tblInd w:w="-22" w:type="dxa"/>
        <w:tblBorders>
          <w:top w:val="single" w:sz="6" w:space="0" w:color="000001"/>
          <w:left w:val="single" w:sz="6" w:space="0" w:color="000001"/>
          <w:bottom w:val="single" w:sz="6" w:space="0" w:color="000001"/>
          <w:insideH w:val="single" w:sz="6" w:space="0" w:color="000001"/>
        </w:tblBorders>
        <w:tblCellMar>
          <w:top w:w="105" w:type="dxa"/>
          <w:left w:w="81" w:type="dxa"/>
          <w:bottom w:w="105" w:type="dxa"/>
          <w:right w:w="105" w:type="dxa"/>
        </w:tblCellMar>
        <w:tblLook w:val="0000" w:noVBand="0" w:noHBand="0" w:lastColumn="0" w:firstColumn="0" w:lastRow="0" w:firstRow="0"/>
      </w:tblPr>
      <w:tblGrid>
        <w:gridCol w:w="2514"/>
        <w:gridCol w:w="3259"/>
        <w:gridCol w:w="3277"/>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Výstupy</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Zdroje (tým a finance)</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Funkční databáze pro ukládání dat</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Jiří Sléžka, Tomáš Petrů, Ondřej Lipina</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r>
          </w:p>
        </w:tc>
      </w:tr>
    </w:tbl>
    <w:p>
      <w:pPr>
        <w:pStyle w:val="Normal"/>
        <w:spacing w:lineRule="auto" w:line="276"/>
        <w:rPr>
          <w:rFonts w:ascii="Calibri" w:hAnsi="Calibri" w:cs="Calibri"/>
          <w:sz w:val="22"/>
          <w:szCs w:val="22"/>
        </w:rPr>
      </w:pPr>
      <w:r>
        <w:rPr>
          <w:rFonts w:cs="Calibri" w:ascii="Calibri" w:hAnsi="Calibri"/>
          <w:sz w:val="22"/>
          <w:szCs w:val="22"/>
        </w:rPr>
      </w:r>
    </w:p>
    <w:tbl>
      <w:tblPr>
        <w:tblW w:w="9050" w:type="dxa"/>
        <w:jc w:val="left"/>
        <w:tblInd w:w="-22" w:type="dxa"/>
        <w:tblBorders>
          <w:top w:val="single" w:sz="6" w:space="0" w:color="000001"/>
          <w:left w:val="single" w:sz="6" w:space="0" w:color="000001"/>
          <w:bottom w:val="single" w:sz="6" w:space="0" w:color="000001"/>
          <w:insideH w:val="single" w:sz="6" w:space="0" w:color="000001"/>
        </w:tblBorders>
        <w:tblCellMar>
          <w:top w:w="105" w:type="dxa"/>
          <w:left w:w="81" w:type="dxa"/>
          <w:bottom w:w="105" w:type="dxa"/>
          <w:right w:w="105" w:type="dxa"/>
        </w:tblCellMar>
        <w:tblLook w:val="0000" w:noVBand="0" w:noHBand="0" w:lastColumn="0" w:firstColumn="0" w:lastRow="0" w:firstRow="0"/>
      </w:tblPr>
      <w:tblGrid>
        <w:gridCol w:w="2514"/>
        <w:gridCol w:w="3259"/>
        <w:gridCol w:w="3277"/>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Výstupy</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Zdroje (tým a finance)</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Databáze měřených dat před nasazením řešení, zdroj dat pro vyhodnocování a učení za pomoc</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Automaticky, vstupují modely predikce takže Tomáš Petrů, Adam Lichnovský, Pavel Polak, Radek Svoboda</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r>
          </w:p>
        </w:tc>
      </w:tr>
    </w:tbl>
    <w:p>
      <w:pPr>
        <w:pStyle w:val="Normal"/>
        <w:spacing w:lineRule="auto" w:line="276"/>
        <w:rPr/>
      </w:pPr>
      <w:r>
        <w:rPr/>
      </w:r>
    </w:p>
    <w:p>
      <w:pPr>
        <w:pStyle w:val="Normal"/>
        <w:spacing w:lineRule="auto" w:line="276"/>
        <w:rPr/>
      </w:pPr>
      <w:r>
        <w:rPr/>
      </w:r>
    </w:p>
    <w:tbl>
      <w:tblPr>
        <w:tblW w:w="9050" w:type="dxa"/>
        <w:jc w:val="left"/>
        <w:tblInd w:w="-22" w:type="dxa"/>
        <w:tblBorders>
          <w:top w:val="single" w:sz="6" w:space="0" w:color="000001"/>
          <w:left w:val="single" w:sz="6" w:space="0" w:color="000001"/>
          <w:bottom w:val="single" w:sz="6" w:space="0" w:color="000001"/>
          <w:insideH w:val="single" w:sz="6" w:space="0" w:color="000001"/>
        </w:tblBorders>
        <w:tblCellMar>
          <w:top w:w="105" w:type="dxa"/>
          <w:left w:w="81" w:type="dxa"/>
          <w:bottom w:w="105" w:type="dxa"/>
          <w:right w:w="105" w:type="dxa"/>
        </w:tblCellMar>
        <w:tblLook w:val="0000" w:noVBand="0" w:noHBand="0" w:lastColumn="0" w:firstColumn="0" w:lastRow="0" w:firstRow="0"/>
      </w:tblPr>
      <w:tblGrid>
        <w:gridCol w:w="2514"/>
        <w:gridCol w:w="3259"/>
        <w:gridCol w:w="3277"/>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pPr>
            <w:r>
              <w:rPr>
                <w:rFonts w:cs="Calibri" w:ascii="Calibri" w:hAnsi="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Výstupy</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Zdroje (tým a finance)</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Funkční neuronová síť</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Radek Svoboda, Adam Lichnovský, Tomáš Petrů, externí programátor</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r>
          </w:p>
        </w:tc>
      </w:tr>
    </w:tbl>
    <w:p>
      <w:pPr>
        <w:pStyle w:val="Normal"/>
        <w:spacing w:lineRule="auto" w:line="276"/>
        <w:rPr/>
      </w:pPr>
      <w:r>
        <w:rPr/>
      </w:r>
    </w:p>
    <w:p>
      <w:pPr>
        <w:pStyle w:val="Normal"/>
        <w:spacing w:lineRule="auto" w:line="276"/>
        <w:rPr/>
      </w:pPr>
      <w:r>
        <w:rPr/>
      </w:r>
    </w:p>
    <w:tbl>
      <w:tblPr>
        <w:tblW w:w="9050" w:type="dxa"/>
        <w:jc w:val="left"/>
        <w:tblInd w:w="-22" w:type="dxa"/>
        <w:tblBorders>
          <w:top w:val="single" w:sz="6" w:space="0" w:color="000001"/>
          <w:left w:val="single" w:sz="6" w:space="0" w:color="000001"/>
          <w:bottom w:val="single" w:sz="6" w:space="0" w:color="000001"/>
          <w:insideH w:val="single" w:sz="6" w:space="0" w:color="000001"/>
        </w:tblBorders>
        <w:tblCellMar>
          <w:top w:w="105" w:type="dxa"/>
          <w:left w:w="81" w:type="dxa"/>
          <w:bottom w:w="105" w:type="dxa"/>
          <w:right w:w="105" w:type="dxa"/>
        </w:tblCellMar>
        <w:tblLook w:val="0000" w:noVBand="0" w:noHBand="0" w:lastColumn="0" w:firstColumn="0" w:lastRow="0" w:firstRow="0"/>
      </w:tblPr>
      <w:tblGrid>
        <w:gridCol w:w="2514"/>
        <w:gridCol w:w="3259"/>
        <w:gridCol w:w="3277"/>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Ovladani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pPr>
            <w:r>
              <w:rPr>
                <w:rFonts w:cs="Calibri" w:ascii="Calibri" w:hAnsi="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Výstupy</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Zdroje (tým a finance)</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Software a hardware schopný vzdáleně ovládat vzduchotechniku</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pPr>
            <w:r>
              <w:rPr>
                <w:rFonts w:cs="Calibri" w:ascii="Calibri" w:hAnsi="Calibri"/>
              </w:rPr>
              <w:t>Pavel Polach, Jiří Sléžka, Tomáš Petrů, externí programátor. Součinnost firmy ATREA</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r>
          </w:p>
        </w:tc>
      </w:tr>
    </w:tbl>
    <w:p>
      <w:pPr>
        <w:pStyle w:val="Normal"/>
        <w:spacing w:lineRule="auto" w:line="276"/>
        <w:rPr/>
      </w:pPr>
      <w:r>
        <w:rPr/>
      </w:r>
    </w:p>
    <w:tbl>
      <w:tblPr>
        <w:tblW w:w="9050" w:type="dxa"/>
        <w:jc w:val="left"/>
        <w:tblInd w:w="-22" w:type="dxa"/>
        <w:tblBorders>
          <w:top w:val="single" w:sz="6" w:space="0" w:color="000001"/>
          <w:left w:val="single" w:sz="6" w:space="0" w:color="000001"/>
          <w:bottom w:val="single" w:sz="6" w:space="0" w:color="000001"/>
          <w:insideH w:val="single" w:sz="6" w:space="0" w:color="000001"/>
        </w:tblBorders>
        <w:tblCellMar>
          <w:top w:w="105" w:type="dxa"/>
          <w:left w:w="81" w:type="dxa"/>
          <w:bottom w:w="105" w:type="dxa"/>
          <w:right w:w="105" w:type="dxa"/>
        </w:tblCellMar>
        <w:tblLook w:val="0000" w:noVBand="0" w:noHBand="0" w:lastColumn="0" w:firstColumn="0" w:lastRow="0" w:firstRow="0"/>
      </w:tblPr>
      <w:tblGrid>
        <w:gridCol w:w="2514"/>
        <w:gridCol w:w="3259"/>
        <w:gridCol w:w="3277"/>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pPr>
            <w:r>
              <w:rPr>
                <w:rFonts w:cs="Calibri" w:ascii="Calibri" w:hAnsi="Calibri"/>
              </w:rPr>
              <w:t>Spojení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pacing w:lineRule="auto" w:line="276"/>
              <w:rPr>
                <w:rFonts w:ascii="Calibri" w:hAnsi="Calibri" w:cs="Calibri"/>
              </w:rPr>
            </w:pPr>
            <w:r>
              <w:rPr>
                <w:rFonts w:cs="Calibri" w:ascii="Calibri" w:hAnsi="Calibri"/>
              </w:rPr>
              <w:t>Výstupy</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Zdroje (tým a finance)</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rPr>
            </w:pPr>
            <w:r>
              <w:rPr>
                <w:rFonts w:cs="Calibri" w:ascii="Calibri" w:hAnsi="Calibri"/>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81" w:type="dxa"/>
            </w:tcMar>
          </w:tcPr>
          <w:p>
            <w:pPr>
              <w:pStyle w:val="NoSpacing"/>
              <w:snapToGrid w:val="false"/>
              <w:spacing w:lineRule="auto" w:line="276"/>
              <w:rPr>
                <w:rFonts w:ascii="Calibri" w:hAnsi="Calibri" w:cs="Calibri"/>
              </w:rPr>
            </w:pPr>
            <w:r>
              <w:rPr>
                <w:rFonts w:cs="Calibri" w:ascii="Calibri" w:hAnsi="Calibri"/>
              </w:rPr>
              <w:t>Prototyp pro testování a vyhodnocování výsledků</w:t>
            </w:r>
          </w:p>
        </w:tc>
        <w:tc>
          <w:tcPr>
            <w:tcW w:w="3259"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Celý řešitelský tým</w:t>
            </w:r>
          </w:p>
        </w:tc>
        <w:tc>
          <w:tcPr>
            <w:tcW w:w="3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r>
          </w:p>
        </w:tc>
      </w:tr>
    </w:tbl>
    <w:p>
      <w:pPr>
        <w:pStyle w:val="Heading3"/>
        <w:numPr>
          <w:ilvl w:val="2"/>
          <w:numId w:val="2"/>
        </w:numPr>
        <w:spacing w:lineRule="auto" w:line="276"/>
        <w:rPr>
          <w:rFonts w:ascii="Calibri" w:hAnsi="Calibri" w:cs="Calibri"/>
          <w:sz w:val="22"/>
          <w:szCs w:val="22"/>
        </w:rPr>
      </w:pPr>
      <w:r>
        <w:rPr>
          <w:rFonts w:cs="Calibri" w:ascii="Calibri" w:hAnsi="Calibri"/>
          <w:sz w:val="22"/>
          <w:szCs w:val="22"/>
          <w:highlight w:val="yellow"/>
          <w:rPrChange w:id="0" w:author="Tomas Petru" w:date="2016-10-27T14:04:00Z"/>
        </w:rPr>
        <w:t>Udržitelnost</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pPr>
      <w:r>
        <w:rPr>
          <w:rFonts w:cs="Calibri" w:ascii="Calibri" w:hAnsi="Calibri"/>
          <w:i/>
        </w:rPr>
        <w:t>Popište, j</w:t>
      </w:r>
      <w:r>
        <w:rPr>
          <w:rFonts w:cs="Calibri" w:ascii="Calibri" w:hAnsi="Calibri"/>
          <w:i/>
          <w:sz w:val="22"/>
          <w:szCs w:val="22"/>
        </w:rPr>
        <w:t>ak budete fungovat po vyčerpání prostředků z grantu (finanční udržitelnost řešení). Podrobně popište v příloze Business model. Popište, jak zajistíte udržitelnost dosažené změny u cílové skupiny (tj. uživatelů vašeho řešení).</w:t>
      </w:r>
    </w:p>
    <w:p>
      <w:pPr>
        <w:pStyle w:val="Heading2"/>
        <w:numPr>
          <w:ilvl w:val="1"/>
          <w:numId w:val="2"/>
        </w:numPr>
        <w:spacing w:lineRule="auto" w:line="276"/>
        <w:rPr>
          <w:rFonts w:ascii="Calibri" w:hAnsi="Calibri" w:cs="Calibri"/>
          <w:sz w:val="22"/>
          <w:szCs w:val="22"/>
          <w:lang w:eastAsia="en-GB"/>
        </w:rPr>
      </w:pPr>
      <w:r>
        <w:rPr>
          <w:rFonts w:cs="Calibri" w:ascii="Calibri" w:hAnsi="Calibri"/>
          <w:sz w:val="22"/>
          <w:szCs w:val="22"/>
          <w:lang w:eastAsia="en-GB"/>
        </w:rPr>
        <mc:AlternateContent>
          <mc:Choice Requires="wps">
            <w:drawing>
              <wp:anchor behindDoc="0" distT="45720" distB="45720" distL="114935" distR="114935" simplePos="0" locked="0" layoutInCell="1" allowOverlap="1" relativeHeight="4" wp14:anchorId="3CCAEBEB">
                <wp:simplePos x="0" y="0"/>
                <wp:positionH relativeFrom="column">
                  <wp:posOffset>-8890</wp:posOffset>
                </wp:positionH>
                <wp:positionV relativeFrom="paragraph">
                  <wp:posOffset>118110</wp:posOffset>
                </wp:positionV>
                <wp:extent cx="5904230" cy="1792605"/>
                <wp:effectExtent l="0" t="0" r="0" b="0"/>
                <wp:wrapSquare wrapText="bothSides"/>
                <wp:docPr id="21" name="Frame5"/>
                <a:graphic xmlns:a="http://schemas.openxmlformats.org/drawingml/2006/main">
                  <a:graphicData uri="http://schemas.microsoft.com/office/word/2010/wordprocessingShape">
                    <wps:wsp>
                      <wps:cNvSpPr/>
                      <wps:spPr>
                        <a:xfrm>
                          <a:off x="0" y="0"/>
                          <a:ext cx="5903640" cy="1792080"/>
                        </a:xfrm>
                        <a:prstGeom prst="rect">
                          <a:avLst/>
                        </a:prstGeom>
                        <a:solidFill>
                          <a:srgbClr val="ffffff"/>
                        </a:solidFill>
                        <a:ln w="9360">
                          <a:round/>
                        </a:ln>
                      </wps:spPr>
                      <wps:style>
                        <a:lnRef idx="0"/>
                        <a:fillRef idx="0"/>
                        <a:effectRef idx="0"/>
                        <a:fontRef idx="minor"/>
                      </wps:style>
                      <wps:bodyPr/>
                    </wps:wsp>
                  </a:graphicData>
                </a:graphic>
              </wp:anchor>
            </w:drawing>
          </mc:Choice>
          <mc:Fallback>
            <w:pict>
              <v:rect id="shape_0" ID="Frame5" fillcolor="white" stroked="t" style="position:absolute;margin-left:-0.7pt;margin-top:9.3pt;width:464.8pt;height:141.05pt" wp14:anchorId="3CCAEBEB">
                <w10:wrap type="none"/>
                <v:fill o:detectmouseclick="t" type="solid" color2="black"/>
                <v:stroke color="black" weight="9360" joinstyle="round" endcap="flat"/>
              </v:rect>
            </w:pict>
          </mc:Fallback>
        </mc:AlternateContent>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r>
    </w:p>
    <w:p>
      <w:pPr>
        <w:pStyle w:val="Heading2"/>
        <w:numPr>
          <w:ilvl w:val="1"/>
          <w:numId w:val="2"/>
        </w:numPr>
        <w:spacing w:lineRule="auto" w:line="276"/>
        <w:rPr>
          <w:rFonts w:ascii="Calibri" w:hAnsi="Calibri" w:cs="Calibri"/>
          <w:b/>
          <w:b/>
          <w:i w:val="false"/>
          <w:i w:val="false"/>
          <w:sz w:val="22"/>
          <w:szCs w:val="22"/>
        </w:rPr>
      </w:pPr>
      <w:r>
        <w:rPr>
          <w:rFonts w:cs="Calibri" w:ascii="Calibri" w:hAnsi="Calibri"/>
          <w:b/>
          <w:i w:val="false"/>
          <w:sz w:val="22"/>
          <w:szCs w:val="22"/>
        </w:rPr>
        <w:t>Publicita projektu</w:t>
      </w:r>
    </w:p>
    <w:p>
      <w:pPr>
        <w:pStyle w:val="Normal"/>
        <w:spacing w:lineRule="auto" w:line="276"/>
        <w:rPr>
          <w:rFonts w:ascii="Calibri" w:hAnsi="Calibri" w:cs="Calibri"/>
          <w:i/>
          <w:i/>
          <w:sz w:val="22"/>
          <w:szCs w:val="22"/>
        </w:rPr>
      </w:pPr>
      <w:r>
        <w:rPr>
          <w:rFonts w:cs="Calibri" w:ascii="Calibri" w:hAnsi="Calibri"/>
          <w:i/>
          <w:sz w:val="22"/>
          <w:szCs w:val="22"/>
        </w:rPr>
        <w:t>Popište, jakým způsobem budete zajišťovat publicitu projektu (tj. aby se o vašem řešení/projektu dověděli relevantní stakeholdeři včetně médií) a v jaké fázi projektu. Dle potřeby přidejte řádky.</w:t>
      </w:r>
    </w:p>
    <w:tbl>
      <w:tblPr>
        <w:tblW w:w="9224" w:type="dxa"/>
        <w:jc w:val="left"/>
        <w:tblInd w:w="98"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6945"/>
        <w:gridCol w:w="2278"/>
      </w:tblGrid>
      <w:tr>
        <w:trPr/>
        <w:tc>
          <w:tcPr>
            <w:tcW w:w="694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 xml:space="preserve">Způsob </w:t>
            </w:r>
          </w:p>
          <w:p>
            <w:pPr>
              <w:pStyle w:val="Normal"/>
              <w:spacing w:lineRule="auto" w:line="276"/>
              <w:rPr>
                <w:rFonts w:ascii="Calibri" w:hAnsi="Calibri" w:cs="Calibri"/>
                <w:sz w:val="22"/>
                <w:szCs w:val="22"/>
              </w:rPr>
            </w:pPr>
            <w:r>
              <w:rPr>
                <w:rFonts w:cs="Calibri" w:ascii="Calibri" w:hAnsi="Calibri"/>
                <w:sz w:val="22"/>
                <w:szCs w:val="22"/>
              </w:rPr>
              <w:t>(web, sociální sítě, newsletter, tiskové zprávy, workshop, branding, promo materiály apod.)</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Načasování</w:t>
            </w:r>
          </w:p>
        </w:tc>
      </w:tr>
      <w:tr>
        <w:trPr/>
        <w:tc>
          <w:tcPr>
            <w:tcW w:w="694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Workshopy v Labka, z.s.</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Po celou dobu projektu</w:t>
            </w:r>
          </w:p>
        </w:tc>
      </w:tr>
      <w:tr>
        <w:trPr/>
        <w:tc>
          <w:tcPr>
            <w:tcW w:w="694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Webové stránky Labka.cz</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Po celou dobu projektu</w:t>
            </w:r>
          </w:p>
        </w:tc>
      </w:tr>
      <w:tr>
        <w:trPr/>
        <w:tc>
          <w:tcPr>
            <w:tcW w:w="694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pPr>
            <w:r>
              <w:rPr>
                <w:rFonts w:cs="Calibri" w:ascii="Calibri" w:hAnsi="Calibri"/>
                <w:sz w:val="22"/>
                <w:szCs w:val="22"/>
              </w:rPr>
              <w:t xml:space="preserve">Facebookový profil </w:t>
            </w:r>
            <w:hyperlink r:id="rId17">
              <w:r>
                <w:rPr>
                  <w:rStyle w:val="InternetLink"/>
                  <w:rFonts w:cs="Calibri" w:ascii="Calibri" w:hAnsi="Calibri"/>
                  <w:sz w:val="22"/>
                  <w:szCs w:val="22"/>
                </w:rPr>
                <w:t>https://www.facebook.com/labka.cz/</w:t>
              </w:r>
            </w:hyperlink>
            <w:r>
              <w:rPr>
                <w:rFonts w:cs="Calibri" w:ascii="Calibri" w:hAnsi="Calibri"/>
                <w:sz w:val="22"/>
                <w:szCs w:val="22"/>
              </w:rPr>
              <w:t xml:space="preserve"> a sociální sítě obecně</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Po celou dobu projektu</w:t>
            </w:r>
          </w:p>
        </w:tc>
      </w:tr>
      <w:tr>
        <w:trPr/>
        <w:tc>
          <w:tcPr>
            <w:tcW w:w="694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Přednášky o jednotlivých dílčích řešeních ve spolupráci s projekty Čisté Nebe, o.p.s., FajnOVA!!! a dalšími – v rámci této spolupráce bude možné projekt propagovat jak na internetu tak v tištěné formě</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V době, kdy bude možno představovat jednotlivá dílčí řešení, případně celý projekt</w:t>
            </w:r>
          </w:p>
        </w:tc>
      </w:tr>
      <w:tr>
        <w:trPr/>
        <w:tc>
          <w:tcPr>
            <w:tcW w:w="694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Možné jsou pak přesahy pro vědecké konference a konference zabývající se neuronovými sítěmi a IoT</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Po dokončení projektu</w:t>
            </w:r>
          </w:p>
        </w:tc>
      </w:tr>
      <w:tr>
        <w:trPr/>
        <w:tc>
          <w:tcPr>
            <w:tcW w:w="6945"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Přirozená a již probíhající je spolupráce s dalšími hackerspaces nejen v České republice – ze bude zřejmě využito formátu bleskových přednášek, tedy LigtnigTalk resp. Talk Night</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t>V průběhu řešení, v době dokončení dílčích  řešení a samozřejmě po dokončení projektu</w:t>
            </w:r>
          </w:p>
        </w:tc>
      </w:tr>
    </w:tbl>
    <w:p>
      <w:pPr>
        <w:pStyle w:val="Normal"/>
        <w:spacing w:lineRule="auto" w:line="276"/>
        <w:rPr>
          <w:rFonts w:ascii="Calibri" w:hAnsi="Calibri" w:cs="Calibri"/>
          <w:sz w:val="22"/>
          <w:szCs w:val="22"/>
        </w:rPr>
      </w:pPr>
      <w:r>
        <w:rPr>
          <w:rFonts w:cs="Calibri" w:ascii="Calibri" w:hAnsi="Calibri"/>
          <w:sz w:val="22"/>
          <w:szCs w:val="22"/>
        </w:rPr>
      </w:r>
      <w:r>
        <w:br w:type="page"/>
      </w:r>
    </w:p>
    <w:p>
      <w:pPr>
        <w:pStyle w:val="Heading2"/>
        <w:numPr>
          <w:ilvl w:val="1"/>
          <w:numId w:val="2"/>
        </w:numPr>
        <w:spacing w:lineRule="auto" w:line="276"/>
        <w:rPr>
          <w:rFonts w:ascii="Calibri" w:hAnsi="Calibri" w:cs="Calibri"/>
          <w:sz w:val="22"/>
          <w:szCs w:val="22"/>
        </w:rPr>
      </w:pPr>
      <w:r>
        <w:rPr>
          <w:rFonts w:cs="Calibri" w:ascii="Calibri" w:hAnsi="Calibri"/>
          <w:sz w:val="22"/>
          <w:szCs w:val="22"/>
        </w:rPr>
        <w:t>Společensky prospěšné podnikání</w:t>
      </w:r>
    </w:p>
    <w:p>
      <w:pPr>
        <w:pStyle w:val="Normal"/>
        <w:spacing w:lineRule="auto" w:line="276"/>
        <w:rPr>
          <w:rFonts w:ascii="Calibri" w:hAnsi="Calibri" w:cs="Calibri"/>
          <w:sz w:val="22"/>
          <w:szCs w:val="22"/>
        </w:rPr>
      </w:pPr>
      <w:r>
        <w:rPr>
          <w:rFonts w:cs="Calibri" w:ascii="Calibri" w:hAnsi="Calibri"/>
          <w:sz w:val="22"/>
          <w:szCs w:val="22"/>
        </w:rPr>
        <w:t>Pokud jste s.r.o., popište, jak máte nastavené principy společensky prospěšného podnikání:</w:t>
      </w:r>
    </w:p>
    <w:p>
      <w:pPr>
        <w:pStyle w:val="Normal"/>
        <w:spacing w:lineRule="auto" w:line="276"/>
        <w:rPr>
          <w:rFonts w:ascii="Calibri" w:hAnsi="Calibri" w:eastAsia="Calibri" w:cs="Calibri"/>
          <w:sz w:val="22"/>
          <w:szCs w:val="22"/>
        </w:rPr>
      </w:pPr>
      <w:r>
        <w:rPr>
          <w:rFonts w:eastAsia="Calibri" w:cs="Calibri" w:ascii="Calibri" w:hAnsi="Calibri"/>
          <w:sz w:val="22"/>
          <w:szCs w:val="22"/>
        </w:rPr>
        <w:t xml:space="preserve"> </w:t>
      </w:r>
      <w:r>
        <w:br w:type="page"/>
      </w:r>
    </w:p>
    <w:p>
      <w:pPr>
        <w:pStyle w:val="Heading2"/>
        <w:numPr>
          <w:ilvl w:val="1"/>
          <w:numId w:val="2"/>
        </w:numPr>
        <w:spacing w:lineRule="auto" w:line="276"/>
        <w:rPr>
          <w:rFonts w:ascii="Calibri" w:hAnsi="Calibri" w:cs="Calibri"/>
          <w:sz w:val="22"/>
          <w:szCs w:val="22"/>
        </w:rPr>
      </w:pPr>
      <w:r>
        <w:rPr>
          <w:rFonts w:cs="Calibri" w:ascii="Calibri" w:hAnsi="Calibri"/>
          <w:sz w:val="22"/>
          <w:szCs w:val="22"/>
        </w:rPr>
        <w:t>Prohlášení</w:t>
      </w:r>
    </w:p>
    <w:p>
      <w:pPr>
        <w:pStyle w:val="Normal"/>
        <w:spacing w:lineRule="auto" w:line="276"/>
        <w:rPr>
          <w:rFonts w:ascii="Calibri" w:hAnsi="Calibri" w:cs="Calibri"/>
          <w:sz w:val="22"/>
          <w:szCs w:val="22"/>
        </w:rPr>
      </w:pPr>
      <w:r>
        <w:rPr>
          <w:rFonts w:cs="Calibri" w:ascii="Calibri" w:hAnsi="Calibri"/>
          <w:sz w:val="22"/>
          <w:szCs w:val="22"/>
        </w:rPr>
        <w:t>Prohlašuji, že všechny poskytnuté informace jsou pravdivé.</w:t>
      </w:r>
    </w:p>
    <w:p>
      <w:pPr>
        <w:pStyle w:val="Normal"/>
        <w:spacing w:lineRule="auto" w:line="276"/>
        <w:rPr>
          <w:rFonts w:ascii="Calibri" w:hAnsi="Calibri" w:cs="Calibri"/>
          <w:sz w:val="22"/>
          <w:szCs w:val="22"/>
        </w:rPr>
      </w:pPr>
      <w:r>
        <w:rPr>
          <w:rFonts w:cs="Calibri" w:ascii="Calibri" w:hAnsi="Calibri"/>
          <w:sz w:val="22"/>
          <w:szCs w:val="22"/>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spacing w:lineRule="auto" w:line="276"/>
        <w:ind w:left="0" w:hanging="0"/>
        <w:rPr>
          <w:rFonts w:ascii="Calibri" w:hAnsi="Calibri" w:cs="Arial"/>
          <w:sz w:val="22"/>
          <w:szCs w:val="22"/>
        </w:rPr>
      </w:pPr>
      <w:r>
        <w:rPr>
          <w:rFonts w:cs="Arial" w:ascii="Calibri" w:hAnsi="Calibri"/>
          <w:sz w:val="22"/>
          <w:szCs w:val="22"/>
        </w:rPr>
      </w:r>
    </w:p>
    <w:tbl>
      <w:tblPr>
        <w:tblW w:w="10358" w:type="dxa"/>
        <w:jc w:val="left"/>
        <w:tblInd w:w="-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5" w:type="dxa"/>
          <w:bottom w:w="0" w:type="dxa"/>
          <w:right w:w="70" w:type="dxa"/>
        </w:tblCellMar>
        <w:tblLook w:val="0000" w:noVBand="0" w:noHBand="0" w:lastColumn="0" w:firstColumn="0" w:lastRow="0" w:firstRow="0"/>
      </w:tblPr>
      <w:tblGrid>
        <w:gridCol w:w="5172"/>
        <w:gridCol w:w="5185"/>
      </w:tblGrid>
      <w:tr>
        <w:trPr>
          <w:trHeight w:val="502"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pacing w:lineRule="auto" w:line="276"/>
              <w:rPr>
                <w:rFonts w:ascii="Calibri" w:hAnsi="Calibri" w:cs="Arial"/>
                <w:sz w:val="22"/>
                <w:szCs w:val="22"/>
              </w:rPr>
            </w:pPr>
            <w:r>
              <w:rPr>
                <w:rFonts w:cs="Arial" w:ascii="Calibri" w:hAnsi="Calibri"/>
                <w:sz w:val="22"/>
                <w:szCs w:val="22"/>
              </w:rPr>
              <w:t>Jméno a příjmení řešitele projektu:  Tomáš Petrů</w:t>
            </w:r>
          </w:p>
          <w:p>
            <w:pPr>
              <w:pStyle w:val="Normal"/>
              <w:tabs>
                <w:tab w:val="left" w:pos="5034" w:leader="none"/>
              </w:tabs>
              <w:spacing w:lineRule="auto" w:line="276"/>
              <w:rPr>
                <w:rFonts w:ascii="Calibri" w:hAnsi="Calibri" w:cs="Arial"/>
                <w:sz w:val="22"/>
                <w:szCs w:val="22"/>
              </w:rPr>
            </w:pPr>
            <w:r>
              <w:rPr>
                <w:rFonts w:cs="Arial" w:ascii="Calibri" w:hAnsi="Calibri"/>
                <w:sz w:val="22"/>
                <w:szCs w:val="22"/>
              </w:rPr>
              <w:t>Adresa:    Křížkovského 1, 712 00, Ostrava - Muglinov                      Funkce:  Předseda Labka, z.s.</w:t>
            </w:r>
          </w:p>
        </w:tc>
      </w:tr>
      <w:tr>
        <w:trPr>
          <w:trHeight w:val="439"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Footer"/>
              <w:spacing w:lineRule="auto" w:line="276"/>
              <w:rPr>
                <w:rFonts w:ascii="Calibri" w:hAnsi="Calibri" w:cs="Arial"/>
                <w:sz w:val="22"/>
                <w:szCs w:val="22"/>
              </w:rPr>
            </w:pPr>
            <w:r>
              <w:rPr>
                <w:rFonts w:cs="Arial" w:ascii="Calibri" w:hAnsi="Calibri"/>
                <w:sz w:val="22"/>
                <w:szCs w:val="22"/>
              </w:rPr>
              <w:t>Podpis:</w:t>
            </w:r>
          </w:p>
        </w:tc>
      </w:tr>
      <w:tr>
        <w:trPr>
          <w:trHeight w:val="636"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pacing w:lineRule="auto" w:line="276"/>
              <w:rPr>
                <w:rFonts w:ascii="Calibri" w:hAnsi="Calibri" w:cs="Arial"/>
                <w:sz w:val="22"/>
                <w:szCs w:val="22"/>
              </w:rPr>
            </w:pPr>
            <w:r>
              <w:rPr>
                <w:rFonts w:cs="Arial" w:ascii="Calibri" w:hAnsi="Calibri"/>
                <w:sz w:val="22"/>
                <w:szCs w:val="22"/>
              </w:rPr>
              <w:t>Jméno a příjmení statutárního zástupce organizace: Tomáš Petrů</w:t>
            </w:r>
          </w:p>
          <w:p>
            <w:pPr>
              <w:pStyle w:val="Normal"/>
              <w:tabs>
                <w:tab w:val="left" w:pos="5034" w:leader="none"/>
              </w:tabs>
              <w:spacing w:lineRule="auto" w:line="276"/>
              <w:rPr>
                <w:rFonts w:ascii="Calibri" w:hAnsi="Calibri" w:cs="Arial"/>
                <w:sz w:val="22"/>
                <w:szCs w:val="22"/>
              </w:rPr>
            </w:pPr>
            <w:r>
              <w:rPr>
                <w:rFonts w:cs="Arial" w:ascii="Calibri" w:hAnsi="Calibri"/>
                <w:sz w:val="22"/>
                <w:szCs w:val="22"/>
              </w:rPr>
              <w:t>Adresa:    Křížkovského 1, 712 00, Ostrava - Muglinov                      Funkce:  Předseda Labka, z.s.</w:t>
            </w:r>
          </w:p>
        </w:tc>
      </w:tr>
      <w:tr>
        <w:trPr>
          <w:trHeight w:val="469"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pacing w:lineRule="auto" w:line="276"/>
              <w:rPr>
                <w:rFonts w:ascii="Calibri" w:hAnsi="Calibri" w:cs="Arial"/>
                <w:sz w:val="22"/>
                <w:szCs w:val="22"/>
              </w:rPr>
            </w:pPr>
            <w:r>
              <w:rPr>
                <w:rFonts w:cs="Arial" w:ascii="Calibri" w:hAnsi="Calibri"/>
                <w:sz w:val="22"/>
                <w:szCs w:val="22"/>
              </w:rPr>
              <w:t>Podpis:</w:t>
            </w:r>
          </w:p>
        </w:tc>
      </w:tr>
      <w:tr>
        <w:trPr>
          <w:trHeight w:val="469"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pacing w:lineRule="auto" w:line="276"/>
              <w:rPr>
                <w:rFonts w:ascii="Calibri" w:hAnsi="Calibri" w:cs="Arial"/>
                <w:sz w:val="22"/>
                <w:szCs w:val="22"/>
              </w:rPr>
            </w:pPr>
            <w:r>
              <w:rPr>
                <w:rFonts w:cs="Arial" w:ascii="Calibri" w:hAnsi="Calibri"/>
                <w:sz w:val="22"/>
                <w:szCs w:val="22"/>
              </w:rPr>
              <w:t xml:space="preserve">Datum: </w:t>
            </w:r>
          </w:p>
        </w:tc>
        <w:tc>
          <w:tcPr>
            <w:tcW w:w="51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center"/>
          </w:tcPr>
          <w:p>
            <w:pPr>
              <w:pStyle w:val="Normal"/>
              <w:spacing w:lineRule="auto" w:line="276"/>
              <w:rPr>
                <w:rFonts w:ascii="Calibri" w:hAnsi="Calibri" w:cs="Arial"/>
                <w:sz w:val="22"/>
                <w:szCs w:val="22"/>
              </w:rPr>
            </w:pPr>
            <w:r>
              <w:rPr>
                <w:rFonts w:cs="Arial" w:ascii="Calibri" w:hAnsi="Calibri"/>
                <w:sz w:val="22"/>
                <w:szCs w:val="22"/>
              </w:rPr>
              <w:t>Razítko organizace</w:t>
            </w:r>
          </w:p>
        </w:tc>
      </w:tr>
    </w:tbl>
    <w:p>
      <w:pPr>
        <w:pStyle w:val="Heading2"/>
        <w:numPr>
          <w:ilvl w:val="1"/>
          <w:numId w:val="2"/>
        </w:numPr>
        <w:spacing w:lineRule="auto" w:line="276"/>
        <w:rPr>
          <w:rFonts w:ascii="Calibri" w:hAnsi="Calibri" w:cs="Calibri"/>
          <w:sz w:val="22"/>
          <w:szCs w:val="22"/>
        </w:rPr>
      </w:pPr>
      <w:r>
        <w:br w:type="page"/>
      </w:r>
      <w:r>
        <w:rPr>
          <w:rFonts w:cs="Calibri" w:ascii="Calibri" w:hAnsi="Calibri"/>
          <w:sz w:val="22"/>
          <w:szCs w:val="22"/>
        </w:rPr>
        <w:t>Přílohy</w:t>
      </w:r>
    </w:p>
    <w:p>
      <w:pPr>
        <w:pStyle w:val="Normal"/>
        <w:spacing w:lineRule="auto" w:line="276"/>
        <w:rPr>
          <w:rFonts w:ascii="Calibri" w:hAnsi="Calibri" w:cs="Calibri"/>
          <w:sz w:val="22"/>
          <w:szCs w:val="22"/>
        </w:rPr>
      </w:pPr>
      <w:r>
        <w:rPr>
          <w:rFonts w:cs="Calibri" w:ascii="Calibri" w:hAnsi="Calibri"/>
          <w:sz w:val="22"/>
          <w:szCs w:val="22"/>
        </w:rPr>
        <w:t>K přihlášce jsou připojeny následující přílohy:</w:t>
      </w:r>
    </w:p>
    <w:tbl>
      <w:tblPr>
        <w:tblW w:w="9260" w:type="dxa"/>
        <w:jc w:val="left"/>
        <w:tblInd w:w="2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4592"/>
        <w:gridCol w:w="1963"/>
        <w:gridCol w:w="2705"/>
      </w:tblGrid>
      <w:tr>
        <w:trPr/>
        <w:tc>
          <w:tcPr>
            <w:tcW w:w="459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Příloha</w:t>
            </w:r>
          </w:p>
        </w:tc>
        <w:tc>
          <w:tcPr>
            <w:tcW w:w="196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povinná/nepovinná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Poznámky</w:t>
            </w:r>
          </w:p>
        </w:tc>
      </w:tr>
      <w:tr>
        <w:trPr/>
        <w:tc>
          <w:tcPr>
            <w:tcW w:w="459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numPr>
                <w:ilvl w:val="0"/>
                <w:numId w:val="3"/>
              </w:numPr>
              <w:spacing w:lineRule="auto" w:line="276" w:before="0" w:after="200"/>
              <w:ind w:left="388" w:hanging="360"/>
              <w:rPr>
                <w:rFonts w:ascii="Calibri" w:hAnsi="Calibri" w:cs="Calibri"/>
                <w:sz w:val="22"/>
                <w:szCs w:val="22"/>
              </w:rPr>
            </w:pPr>
            <w:r>
              <w:rPr>
                <w:rFonts w:cs="Calibri" w:ascii="Calibri" w:hAnsi="Calibri"/>
                <w:sz w:val="22"/>
                <w:szCs w:val="22"/>
              </w:rPr>
              <w:t xml:space="preserve">Rozpočet (dle šablony) </w:t>
            </w:r>
          </w:p>
        </w:tc>
        <w:tc>
          <w:tcPr>
            <w:tcW w:w="196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r>
          </w:p>
        </w:tc>
      </w:tr>
      <w:tr>
        <w:trPr/>
        <w:tc>
          <w:tcPr>
            <w:tcW w:w="459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numPr>
                <w:ilvl w:val="0"/>
                <w:numId w:val="3"/>
              </w:numPr>
              <w:spacing w:lineRule="auto" w:line="276" w:before="0" w:after="200"/>
              <w:ind w:left="388" w:hanging="360"/>
              <w:rPr>
                <w:rFonts w:ascii="Calibri" w:hAnsi="Calibri" w:cs="Calibri"/>
                <w:sz w:val="22"/>
                <w:szCs w:val="22"/>
              </w:rPr>
            </w:pPr>
            <w:r>
              <w:rPr>
                <w:rFonts w:cs="Calibri" w:ascii="Calibri" w:hAnsi="Calibri"/>
                <w:sz w:val="22"/>
                <w:szCs w:val="22"/>
              </w:rPr>
              <w:t>Životopisy členů týmu</w:t>
            </w:r>
          </w:p>
        </w:tc>
        <w:tc>
          <w:tcPr>
            <w:tcW w:w="196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r>
          </w:p>
        </w:tc>
      </w:tr>
      <w:tr>
        <w:trPr/>
        <w:tc>
          <w:tcPr>
            <w:tcW w:w="459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numPr>
                <w:ilvl w:val="0"/>
                <w:numId w:val="3"/>
              </w:numPr>
              <w:spacing w:lineRule="auto" w:line="276" w:before="0" w:after="200"/>
              <w:ind w:left="388" w:hanging="360"/>
              <w:rPr>
                <w:rFonts w:ascii="Calibri" w:hAnsi="Calibri" w:cs="Calibri"/>
                <w:sz w:val="22"/>
                <w:szCs w:val="22"/>
              </w:rPr>
            </w:pPr>
            <w:r>
              <w:rPr>
                <w:rFonts w:cs="Calibri" w:ascii="Calibri" w:hAnsi="Calibri"/>
                <w:sz w:val="22"/>
                <w:szCs w:val="22"/>
              </w:rPr>
              <w:t>Evidence (akcelerační program, ocenění, výsledek testování/experimentů, vyjádření experta, validační zpráva…)</w:t>
            </w:r>
          </w:p>
        </w:tc>
        <w:tc>
          <w:tcPr>
            <w:tcW w:w="196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r>
          </w:p>
        </w:tc>
      </w:tr>
      <w:tr>
        <w:trPr/>
        <w:tc>
          <w:tcPr>
            <w:tcW w:w="459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numPr>
                <w:ilvl w:val="0"/>
                <w:numId w:val="3"/>
              </w:numPr>
              <w:spacing w:lineRule="auto" w:line="276" w:before="0" w:after="200"/>
              <w:ind w:left="388" w:hanging="360"/>
              <w:rPr>
                <w:rFonts w:ascii="Calibri" w:hAnsi="Calibri" w:cs="Calibri"/>
                <w:sz w:val="22"/>
                <w:szCs w:val="22"/>
              </w:rPr>
            </w:pPr>
            <w:r>
              <w:rPr>
                <w:rFonts w:cs="Calibri" w:ascii="Calibri" w:hAnsi="Calibri"/>
                <w:sz w:val="22"/>
                <w:szCs w:val="22"/>
              </w:rPr>
              <w:t>Reference a doporučení (např. hodnocení mentora, hodnocení dosavadních uživatelů)</w:t>
            </w:r>
          </w:p>
        </w:tc>
        <w:tc>
          <w:tcPr>
            <w:tcW w:w="196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nepovinná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r>
          </w:p>
        </w:tc>
      </w:tr>
      <w:tr>
        <w:trPr/>
        <w:tc>
          <w:tcPr>
            <w:tcW w:w="459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numPr>
                <w:ilvl w:val="0"/>
                <w:numId w:val="3"/>
              </w:numPr>
              <w:spacing w:lineRule="auto" w:line="276" w:before="0" w:after="200"/>
              <w:ind w:left="388" w:hanging="360"/>
              <w:rPr>
                <w:rFonts w:ascii="Calibri" w:hAnsi="Calibri" w:cs="Calibri"/>
                <w:sz w:val="22"/>
                <w:szCs w:val="22"/>
              </w:rPr>
            </w:pPr>
            <w:bookmarkStart w:id="6" w:name="__DdeLink__1733_649516194"/>
            <w:bookmarkEnd w:id="6"/>
            <w:r>
              <w:rPr>
                <w:rFonts w:cs="Calibri" w:ascii="Calibri" w:hAnsi="Calibri"/>
                <w:sz w:val="22"/>
                <w:szCs w:val="22"/>
              </w:rPr>
              <w:t xml:space="preserve">Výroční zpráva (doporučujeme odkaz na el. verzi) </w:t>
            </w:r>
          </w:p>
        </w:tc>
        <w:tc>
          <w:tcPr>
            <w:tcW w:w="196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r>
          </w:p>
        </w:tc>
      </w:tr>
      <w:tr>
        <w:trPr/>
        <w:tc>
          <w:tcPr>
            <w:tcW w:w="459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numPr>
                <w:ilvl w:val="0"/>
                <w:numId w:val="3"/>
              </w:numPr>
              <w:spacing w:lineRule="auto" w:line="276" w:before="0" w:after="200"/>
              <w:ind w:left="388" w:hanging="360"/>
              <w:rPr>
                <w:rFonts w:ascii="Calibri" w:hAnsi="Calibri" w:cs="Calibri"/>
                <w:sz w:val="22"/>
                <w:szCs w:val="22"/>
              </w:rPr>
            </w:pPr>
            <w:r>
              <w:rPr>
                <w:rFonts w:cs="Calibri" w:ascii="Calibri" w:hAnsi="Calibri"/>
                <w:sz w:val="22"/>
                <w:szCs w:val="22"/>
              </w:rPr>
              <w:t>Podrobnější popis projektu či technologie</w:t>
            </w:r>
          </w:p>
        </w:tc>
        <w:tc>
          <w:tcPr>
            <w:tcW w:w="196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r>
          </w:p>
        </w:tc>
      </w:tr>
      <w:tr>
        <w:trPr/>
        <w:tc>
          <w:tcPr>
            <w:tcW w:w="459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numPr>
                <w:ilvl w:val="0"/>
                <w:numId w:val="3"/>
              </w:numPr>
              <w:spacing w:lineRule="auto" w:line="276" w:before="0" w:after="200"/>
              <w:ind w:left="388" w:hanging="360"/>
              <w:rPr>
                <w:rFonts w:ascii="Calibri" w:hAnsi="Calibri" w:cs="Calibri"/>
                <w:sz w:val="22"/>
                <w:szCs w:val="22"/>
              </w:rPr>
            </w:pPr>
            <w:r>
              <w:rPr>
                <w:rFonts w:cs="Calibri" w:ascii="Calibri" w:hAnsi="Calibri"/>
                <w:sz w:val="22"/>
                <w:szCs w:val="22"/>
              </w:rPr>
              <w:t xml:space="preserve">Business model (Lean Canvas, finanční plán apod.) </w:t>
            </w:r>
          </w:p>
        </w:tc>
        <w:tc>
          <w:tcPr>
            <w:tcW w:w="196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auto" w:line="276"/>
              <w:rPr>
                <w:rFonts w:ascii="Calibri" w:hAnsi="Calibri" w:cs="Calibri"/>
                <w:sz w:val="22"/>
                <w:szCs w:val="22"/>
              </w:rPr>
            </w:pPr>
            <w:r>
              <w:rPr>
                <w:rFonts w:cs="Calibri" w:ascii="Calibri" w:hAnsi="Calibri"/>
                <w:sz w:val="22"/>
                <w:szCs w:val="22"/>
              </w:rPr>
              <w:t>nepovinná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auto" w:line="276"/>
              <w:rPr>
                <w:rFonts w:ascii="Calibri" w:hAnsi="Calibri" w:cs="Calibri"/>
                <w:sz w:val="22"/>
                <w:szCs w:val="22"/>
              </w:rPr>
            </w:pPr>
            <w:r>
              <w:rPr>
                <w:rFonts w:cs="Calibri" w:ascii="Calibri" w:hAnsi="Calibri"/>
                <w:sz w:val="22"/>
                <w:szCs w:val="22"/>
              </w:rPr>
            </w:r>
          </w:p>
        </w:tc>
      </w:tr>
    </w:tbl>
    <w:p>
      <w:pPr>
        <w:pStyle w:val="Normal"/>
        <w:tabs>
          <w:tab w:val="left" w:pos="5550" w:leader="none"/>
        </w:tabs>
        <w:spacing w:lineRule="auto" w:line="276"/>
        <w:rPr/>
      </w:pPr>
      <w:r>
        <w:rPr>
          <w:rFonts w:cs="Calibri" w:ascii="Calibri" w:hAnsi="Calibri"/>
          <w:sz w:val="22"/>
          <w:szCs w:val="22"/>
        </w:rPr>
        <w:tab/>
      </w:r>
    </w:p>
    <w:sectPr>
      <w:headerReference w:type="default" r:id="rId18"/>
      <w:footerReference w:type="default" r:id="rId19"/>
      <w:type w:val="nextPage"/>
      <w:pgSz w:w="11906" w:h="16838"/>
      <w:pgMar w:left="1417" w:right="1417" w:header="708" w:top="1417" w:footer="306"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omas Petru" w:date="2016-10-25T12:13:00Z" w:initials="TP">
    <w:p>
      <w:r>
        <w:rPr>
          <w:rFonts w:ascii="Liberation Serif" w:hAnsi="Liberation Serif" w:eastAsia="Droid Sans Fallback" w:cs="DejaVu Sans"/>
          <w:color w:val="auto"/>
          <w:sz w:val="20"/>
          <w:szCs w:val="24"/>
          <w:lang w:val="en-US" w:eastAsia="en-US" w:bidi="hi-IN"/>
        </w:rPr>
        <w:t>Může upřesnit Anička a čisté nebe?</w:t>
      </w:r>
    </w:p>
  </w:comment>
  <w:comment w:id="1" w:author="Tomas Petru" w:date="2016-10-25T12:02:00Z" w:initials="TP">
    <w:p>
      <w:r>
        <w:rPr>
          <w:rFonts w:ascii="Liberation Serif" w:hAnsi="Liberation Serif" w:eastAsia="Droid Sans Fallback" w:cs="DejaVu Sans"/>
          <w:color w:val="auto"/>
          <w:sz w:val="20"/>
          <w:szCs w:val="24"/>
          <w:lang w:eastAsia="en-US" w:val="en-US" w:bidi="hi-IN"/>
        </w:rPr>
        <w:t>http://www.airqualitynow.eu/cz/about_indices_definition.php</w:t>
      </w:r>
    </w:p>
  </w:comment>
  <w:comment w:id="2" w:author="Tomas Petru" w:date="2016-10-23T20:39:00Z" w:initials="TP">
    <w:p>
      <w:r>
        <w:rPr>
          <w:rFonts w:ascii="Liberation Serif" w:hAnsi="Liberation Serif" w:eastAsia="Droid Sans Fallback" w:cs="DejaVu Sans"/>
          <w:color w:val="auto"/>
          <w:sz w:val="20"/>
          <w:szCs w:val="24"/>
          <w:lang w:val="en-US" w:eastAsia="en-US" w:bidi="hi-IN"/>
        </w:rPr>
        <w:t>Doplnit link na konkrétní data v čase</w:t>
      </w:r>
    </w:p>
  </w:comment>
  <w:comment w:id="3" w:author="Tomas Petru" w:date="2016-10-25T12:11:00Z" w:initials="TP">
    <w:p>
      <w:r>
        <w:rPr>
          <w:rFonts w:ascii="Liberation Serif" w:hAnsi="Liberation Serif" w:eastAsia="Droid Sans Fallback" w:cs="DejaVu Sans"/>
          <w:color w:val="auto"/>
          <w:sz w:val="20"/>
          <w:szCs w:val="24"/>
          <w:lang w:eastAsia="en-US" w:val="en-US" w:bidi="hi-IN"/>
        </w:rPr>
        <w:t>http://abicko.avcr.cz/2013/02/07/ostrava.html</w:t>
      </w:r>
    </w:p>
  </w:comment>
  <w:comment w:id="4" w:author="Tomas Petru" w:date="2016-10-25T12:11:00Z" w:initials="TP">
    <w:p>
      <w:r>
        <w:rPr>
          <w:rFonts w:ascii="Liberation Serif" w:hAnsi="Liberation Serif" w:eastAsia="Droid Sans Fallback" w:cs="DejaVu Sans"/>
          <w:color w:val="auto"/>
          <w:sz w:val="20"/>
          <w:szCs w:val="24"/>
          <w:lang w:val="en-US" w:eastAsia="en-US" w:bidi="hi-IN"/>
        </w:rPr>
        <w:t>Doplnit linky na zdroje těchto dat</w:t>
      </w:r>
    </w:p>
  </w:comment>
  <w:comment w:id="5" w:author="Tomas Petru" w:date="2016-10-25T12:55:00Z" w:initials="TP">
    <w:p>
      <w:r>
        <w:rPr>
          <w:rFonts w:ascii="Liberation Serif" w:hAnsi="Liberation Serif" w:eastAsia="Droid Sans Fallback" w:cs="DejaVu Sans"/>
          <w:color w:val="auto"/>
          <w:sz w:val="20"/>
          <w:szCs w:val="24"/>
          <w:lang w:eastAsia="en-US" w:val="en-US" w:bidi="hi-IN"/>
        </w:rPr>
        <w:t>Doplnit správné znění, doplnit z externího souboru, možný link</w:t>
      </w:r>
    </w:p>
  </w:comment>
  <w:comment w:id="6" w:author="Tomas Petru" w:date="2016-10-25T13:06:00Z" w:initials="TP">
    <w:p>
      <w:r>
        <w:rPr>
          <w:rFonts w:ascii="Liberation Serif" w:hAnsi="Liberation Serif" w:eastAsia="Droid Sans Fallback" w:cs="DejaVu Sans"/>
          <w:color w:val="auto"/>
          <w:sz w:val="20"/>
          <w:szCs w:val="24"/>
          <w:lang w:eastAsia="en-US" w:val="en-US" w:bidi="hi-IN"/>
        </w:rPr>
        <w:t>Hloupě napsáno, Láďo jsi schopný to nějak hezky předefinovat?</w:t>
      </w:r>
    </w:p>
  </w:comment>
  <w:comment w:id="7" w:author="Tomas Petru" w:date="2016-10-25T13:01:00Z" w:initials="TP">
    <w:p>
      <w:r>
        <w:rPr>
          <w:rFonts w:ascii="Liberation Serif" w:hAnsi="Liberation Serif" w:eastAsia="Droid Sans Fallback" w:cs="DejaVu Sans"/>
          <w:color w:val="auto"/>
          <w:sz w:val="20"/>
          <w:szCs w:val="24"/>
          <w:lang w:eastAsia="en-US" w:val="en-US" w:bidi="hi-IN"/>
        </w:rPr>
        <w:t>Link a název</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Calibri">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ind w:left="-902" w:hanging="0"/>
      <w:jc w:val="center"/>
      <w:rPr>
        <w:rFonts w:ascii="Arial" w:hAnsi="Arial" w:cs="Arial"/>
        <w:b/>
        <w:b/>
        <w:bCs/>
        <w:sz w:val="16"/>
        <w:szCs w:val="16"/>
      </w:rPr>
    </w:pPr>
    <w:r>
      <w:rPr>
        <w:rFonts w:cs="Arial" w:ascii="Arial" w:hAnsi="Arial"/>
        <w:b/>
        <w:bCs/>
        <w:sz w:val="16"/>
        <w:szCs w:val="16"/>
      </w:rPr>
      <w:t>Nadace Vodafone Česká republika – Vodafone Czech Republic Foundation</w:t>
    </w:r>
  </w:p>
  <w:p>
    <w:pPr>
      <w:pStyle w:val="Footer"/>
      <w:spacing w:lineRule="auto" w:line="240"/>
      <w:ind w:left="-902" w:hanging="0"/>
      <w:jc w:val="center"/>
      <w:rPr>
        <w:rFonts w:ascii="Arial" w:hAnsi="Arial" w:cs="Arial"/>
        <w:sz w:val="16"/>
        <w:szCs w:val="16"/>
      </w:rPr>
    </w:pPr>
    <w:r>
      <w:rPr>
        <w:rFonts w:cs="Arial" w:ascii="Arial" w:hAnsi="Arial"/>
        <w:sz w:val="16"/>
        <w:szCs w:val="16"/>
      </w:rPr>
      <w:t>nám. Junkových 2, 155 00 Praha 5, Czech Republic</w:t>
    </w:r>
  </w:p>
  <w:p>
    <w:pPr>
      <w:pStyle w:val="Footer"/>
      <w:spacing w:lineRule="auto" w:line="240"/>
      <w:ind w:left="-902" w:hanging="0"/>
      <w:jc w:val="center"/>
      <w:rPr/>
    </w:pPr>
    <w:r>
      <w:rPr>
        <w:rFonts w:cs="Arial" w:ascii="Arial" w:hAnsi="Arial"/>
        <w:sz w:val="16"/>
        <w:szCs w:val="16"/>
      </w:rPr>
      <w:t xml:space="preserve">T (+420) 776 971 677, </w:t>
    </w:r>
    <w:r>
      <w:rPr>
        <w:rFonts w:cs="Arial" w:ascii="Arial" w:hAnsi="Arial"/>
        <w:color w:val="0000FF"/>
        <w:sz w:val="16"/>
        <w:szCs w:val="16"/>
      </w:rPr>
      <w:t xml:space="preserve"> </w:t>
    </w:r>
    <w:r>
      <w:rPr>
        <w:rFonts w:cs="Arial" w:ascii="Arial" w:hAnsi="Arial"/>
        <w:sz w:val="16"/>
        <w:szCs w:val="16"/>
      </w:rPr>
      <w:t>IČ: 27442268, DIČ: CZ27442268</w:t>
    </w:r>
  </w:p>
  <w:p>
    <w:pPr>
      <w:pStyle w:val="Footer"/>
      <w:spacing w:lineRule="auto" w:line="240"/>
      <w:ind w:left="-902" w:hanging="0"/>
      <w:jc w:val="center"/>
      <w:rPr>
        <w:rFonts w:ascii="Arial" w:hAnsi="Arial" w:cs="Arial"/>
        <w:sz w:val="16"/>
        <w:szCs w:val="16"/>
      </w:rPr>
    </w:pPr>
    <w:r>
      <w:rPr>
        <w:rFonts w:cs="Arial" w:ascii="Arial" w:hAnsi="Arial"/>
        <w:sz w:val="16"/>
        <w:szCs w:val="16"/>
      </w:rPr>
      <w:t>www.nadacevodafone.cz, nadace@vodafone.cz</w:t>
    </w:r>
  </w:p>
  <w:p>
    <w:pPr>
      <w:pStyle w:val="Footer"/>
      <w:spacing w:lineRule="auto" w:line="240"/>
      <w:ind w:left="-902" w:hanging="0"/>
      <w:jc w:val="center"/>
      <w:rPr>
        <w:rFonts w:ascii="Arial" w:hAnsi="Arial" w:cs="Arial"/>
        <w:sz w:val="8"/>
      </w:rPr>
    </w:pPr>
    <w:r>
      <w:rPr>
        <w:rFonts w:cs="Arial" w:ascii="Arial" w:hAnsi="Arial"/>
        <w:sz w:val="8"/>
      </w:rPr>
    </w:r>
  </w:p>
  <w:p>
    <w:pPr>
      <w:pStyle w:val="Footer"/>
      <w:spacing w:lineRule="auto" w:line="240"/>
      <w:ind w:left="-902" w:hanging="0"/>
      <w:jc w:val="center"/>
      <w:rPr>
        <w:rFonts w:ascii="Arial" w:hAnsi="Arial" w:cs="Arial"/>
        <w:sz w:val="14"/>
      </w:rPr>
    </w:pPr>
    <w:r>
      <w:rPr>
        <w:rFonts w:cs="Arial" w:ascii="Arial" w:hAnsi="Arial"/>
        <w:sz w:val="14"/>
      </w:rPr>
      <w:t>Nadace je právnickou osobou zřízenou podle zákona č. 227/1997 Sb., o nadacích a nadačních fondech,</w:t>
    </w:r>
  </w:p>
  <w:p>
    <w:pPr>
      <w:pStyle w:val="Footer"/>
      <w:spacing w:lineRule="auto" w:line="240"/>
      <w:ind w:left="-902" w:hanging="0"/>
      <w:jc w:val="center"/>
      <w:rPr>
        <w:rFonts w:ascii="Arial" w:hAnsi="Arial" w:cs="Arial"/>
        <w:sz w:val="14"/>
      </w:rPr>
    </w:pPr>
    <w:r>
      <w:rPr>
        <w:rFonts w:cs="Arial" w:ascii="Arial" w:hAnsi="Arial"/>
        <w:sz w:val="14"/>
      </w:rPr>
      <w:t>zapsanou v nadačním rejstříku vedeném Městským soudem v Praze, oddíl N., vložce 583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012315" cy="908685"/>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Cs w:val="24"/>
        <w:lang w:val="cs-CZ"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lineRule="auto" w:line="360"/>
      <w:jc w:val="left"/>
    </w:pPr>
    <w:rPr>
      <w:rFonts w:ascii="Times New Roman" w:hAnsi="Times New Roman" w:eastAsia="Times New Roman" w:cs="Times New Roman"/>
      <w:color w:val="00000A"/>
      <w:sz w:val="24"/>
      <w:szCs w:val="20"/>
      <w:lang w:bidi="ar-SA" w:val="cs-CZ" w:eastAsia="zh-CN"/>
    </w:rPr>
  </w:style>
  <w:style w:type="paragraph" w:styleId="Heading1">
    <w:name w:val="Heading 1"/>
    <w:basedOn w:val="Normal"/>
    <w:next w:val="Normal"/>
    <w:qFormat/>
    <w:pPr>
      <w:keepNext/>
      <w:numPr>
        <w:ilvl w:val="0"/>
        <w:numId w:val="1"/>
      </w:numPr>
      <w:tabs>
        <w:tab w:val="left" w:pos="1800" w:leader="none"/>
      </w:tabs>
      <w:outlineLvl w:val="0"/>
      <w:outlineLvl w:val="0"/>
    </w:pPr>
    <w:rPr>
      <w:rFonts w:ascii="Arial" w:hAnsi="Arial" w:cs="Arial"/>
      <w:b/>
      <w:bCs/>
    </w:rPr>
  </w:style>
  <w:style w:type="paragraph" w:styleId="Heading2">
    <w:name w:val="Heading 2"/>
    <w:basedOn w:val="Normal"/>
    <w:next w:val="Normal"/>
    <w:qFormat/>
    <w:pPr>
      <w:keepNext/>
      <w:numPr>
        <w:ilvl w:val="1"/>
        <w:numId w:val="1"/>
      </w:numPr>
      <w:tabs>
        <w:tab w:val="left" w:pos="1800" w:leader="none"/>
      </w:tabs>
      <w:outlineLvl w:val="1"/>
      <w:outlineLvl w:val="1"/>
    </w:pPr>
    <w:rPr>
      <w:rFonts w:ascii="Arial" w:hAnsi="Arial" w:cs="Arial"/>
      <w:i/>
      <w:iCs/>
    </w:rPr>
  </w:style>
  <w:style w:type="paragraph" w:styleId="Heading3">
    <w:name w:val="Heading 3"/>
    <w:basedOn w:val="Normal"/>
    <w:next w:val="Normal"/>
    <w:qFormat/>
    <w:pPr>
      <w:keepNext/>
      <w:numPr>
        <w:ilvl w:val="2"/>
        <w:numId w:val="1"/>
      </w:numPr>
      <w:spacing w:before="240" w:after="60"/>
      <w:outlineLvl w:val="2"/>
      <w:outlineLvl w:val="2"/>
    </w:pPr>
    <w:rPr>
      <w:rFonts w:ascii="Calibri Light" w:hAnsi="Calibri Light"/>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rFonts w:ascii="Calibri" w:hAnsi="Calibri"/>
      <w:b/>
      <w:bCs/>
      <w:sz w:val="28"/>
      <w:szCs w:val="28"/>
    </w:rPr>
  </w:style>
  <w:style w:type="paragraph" w:styleId="Heading6">
    <w:name w:val="Heading 6"/>
    <w:basedOn w:val="Normal"/>
    <w:next w:val="Normal"/>
    <w:qFormat/>
    <w:pPr>
      <w:numPr>
        <w:ilvl w:val="5"/>
        <w:numId w:val="1"/>
      </w:numPr>
      <w:spacing w:before="240" w:after="60"/>
      <w:outlineLvl w:val="5"/>
      <w:outlineLvl w:val="5"/>
    </w:pPr>
    <w:rPr>
      <w:rFonts w:ascii="Calibri" w:hAnsi="Calibri"/>
      <w:b/>
      <w:bCs/>
      <w:sz w:val="22"/>
      <w:szCs w:val="22"/>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Courier New" w:hAnsi="Courier New" w:cs="Courier New"/>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InternetLink" w:customStyle="1">
    <w:name w:val="Internet Link"/>
    <w:rPr>
      <w:color w:val="0000FF"/>
      <w:u w:val="single"/>
    </w:rPr>
  </w:style>
  <w:style w:type="character" w:styleId="VisitedInternetLink" w:customStyle="1">
    <w:name w:val="Visited Internet Link"/>
    <w:rPr>
      <w:color w:val="800080"/>
      <w:u w:val="single"/>
    </w:rPr>
  </w:style>
  <w:style w:type="character" w:styleId="Heading3Char" w:customStyle="1">
    <w:name w:val="Heading 3 Char"/>
    <w:qFormat/>
    <w:rPr>
      <w:rFonts w:ascii="Calibri Light" w:hAnsi="Calibri Light" w:eastAsia="Times New Roman" w:cs="Times New Roman"/>
      <w:b/>
      <w:bCs/>
      <w:sz w:val="26"/>
      <w:szCs w:val="26"/>
    </w:rPr>
  </w:style>
  <w:style w:type="character" w:styleId="Heading4Char" w:customStyle="1">
    <w:name w:val="Heading 4 Char"/>
    <w:qFormat/>
    <w:rPr>
      <w:rFonts w:ascii="Calibri" w:hAnsi="Calibri" w:eastAsia="Times New Roman" w:cs="Times New Roman"/>
      <w:b/>
      <w:bCs/>
      <w:sz w:val="28"/>
      <w:szCs w:val="28"/>
    </w:rPr>
  </w:style>
  <w:style w:type="character" w:styleId="BodyText3Char" w:customStyle="1">
    <w:name w:val="Body Text 3 Char"/>
    <w:qFormat/>
    <w:rPr>
      <w:sz w:val="16"/>
      <w:szCs w:val="16"/>
    </w:rPr>
  </w:style>
  <w:style w:type="character" w:styleId="BodyTextIndent3Char" w:customStyle="1">
    <w:name w:val="Body Text Indent 3 Char"/>
    <w:qFormat/>
    <w:rPr>
      <w:sz w:val="16"/>
      <w:szCs w:val="16"/>
    </w:rPr>
  </w:style>
  <w:style w:type="character" w:styleId="FooterChar" w:customStyle="1">
    <w:name w:val="Footer Char"/>
    <w:qFormat/>
    <w:rPr>
      <w:sz w:val="24"/>
    </w:rPr>
  </w:style>
  <w:style w:type="character" w:styleId="NoSpacingChar" w:customStyle="1">
    <w:name w:val="No Spacing Char"/>
    <w:qFormat/>
    <w:rPr>
      <w:sz w:val="22"/>
      <w:szCs w:val="22"/>
    </w:rPr>
  </w:style>
  <w:style w:type="character" w:styleId="Heading6Char" w:customStyle="1">
    <w:name w:val="Heading 6 Char"/>
    <w:qFormat/>
    <w:rPr>
      <w:rFonts w:ascii="Calibri" w:hAnsi="Calibri" w:eastAsia="Times New Roman" w:cs="Times New Roman"/>
      <w:b/>
      <w:bCs/>
      <w:sz w:val="22"/>
      <w:szCs w:val="22"/>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Pr>
      <w:i/>
      <w:iCs/>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ulletscislahlavni" w:customStyle="1">
    <w:name w:val="Bullets - cisla - hlavni"/>
    <w:basedOn w:val="Normal"/>
    <w:qFormat/>
    <w:pPr>
      <w:tabs>
        <w:tab w:val="left" w:pos="540" w:leader="none"/>
        <w:tab w:val="left" w:pos="1080" w:leader="none"/>
      </w:tabs>
      <w:spacing w:lineRule="auto" w:line="240" w:before="240" w:after="0"/>
      <w:jc w:val="both"/>
    </w:pPr>
    <w:rPr>
      <w:sz w:val="22"/>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hanging="0"/>
    </w:pPr>
    <w:rPr>
      <w:sz w:val="16"/>
      <w:szCs w:val="16"/>
    </w:rPr>
  </w:style>
  <w:style w:type="paragraph" w:styleId="NoSpacing">
    <w:name w:val="No Spacing"/>
    <w:qFormat/>
    <w:pPr>
      <w:widowControl/>
      <w:overflowPunct w:val="true"/>
      <w:bidi w:val="0"/>
      <w:jc w:val="left"/>
    </w:pPr>
    <w:rPr>
      <w:rFonts w:ascii="Times New Roman" w:hAnsi="Times New Roman" w:eastAsia="Times New Roman" w:cs="Times New Roman"/>
      <w:color w:val="00000A"/>
      <w:sz w:val="22"/>
      <w:szCs w:val="22"/>
      <w:lang w:bidi="ar-SA" w:val="cs-CZ" w:eastAsia="zh-CN"/>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tenebe.cz/" TargetMode="External"/><Relationship Id="rId3" Type="http://schemas.openxmlformats.org/officeDocument/2006/relationships/hyperlink" Target="https://www.it4i.cz/" TargetMode="External"/><Relationship Id="rId4" Type="http://schemas.openxmlformats.org/officeDocument/2006/relationships/hyperlink" Target="https://www.facebook.com/modelklubha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cistenebe.cz/" TargetMode="External"/><Relationship Id="rId8" Type="http://schemas.openxmlformats.org/officeDocument/2006/relationships/image" Target="media/image3.png"/><Relationship Id="rId9" Type="http://schemas.openxmlformats.org/officeDocument/2006/relationships/hyperlink" Target="http://fajnova.cz/" TargetMode="Externa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s://www.it4i.cz/" TargetMode="External"/><Relationship Id="rId13" Type="http://schemas.openxmlformats.org/officeDocument/2006/relationships/image" Target="media/image6.jpeg"/><Relationship Id="rId14" Type="http://schemas.openxmlformats.org/officeDocument/2006/relationships/hyperlink" Target="http://www.cistenebe.cz/" TargetMode="External"/><Relationship Id="rId15" Type="http://schemas.openxmlformats.org/officeDocument/2006/relationships/hyperlink" Target="http://fajnova.cz/" TargetMode="External"/><Relationship Id="rId16" Type="http://schemas.openxmlformats.org/officeDocument/2006/relationships/hyperlink" Target="https://www.it4i.cz/" TargetMode="External"/><Relationship Id="rId17" Type="http://schemas.openxmlformats.org/officeDocument/2006/relationships/hyperlink" Target="https://www.facebook.com/labka.cz/"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LibreOffice/5.1.5.2$MacOSX_X86_64 LibreOffice_project/7a864d8825610a8c07cfc3bc01dd4fce6a9447e5</Application>
  <Pages>1</Pages>
  <Words>3284</Words>
  <Characters>20423</Characters>
  <CharactersWithSpaces>23489</CharactersWithSpaces>
  <Paragraphs>316</Paragraphs>
  <Company>Vodafone Czech Republic 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2016-10-31T11:18:00Z</dcterms:created>
  <dc:creator>michslip</dc:creator>
  <dc:description/>
  <dc:language>cs-CZ</dc:language>
  <cp:lastModifiedBy>Tomas Petru</cp:lastModifiedBy>
  <cp:lastPrinted>2012-07-10T12:14:00Z</cp:lastPrinted>
  <dcterms:modified xsi:type="dcterms:W3CDTF">2016-10-31T18:27:49Z</dcterms:modified>
  <cp:revision>3</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Vodafone Czech Republic a.s.</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